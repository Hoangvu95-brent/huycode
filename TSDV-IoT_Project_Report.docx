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56354" w14:textId="77777777" w:rsidR="00CC21C9" w:rsidRDefault="00CC21C9"/>
    <w:tbl>
      <w:tblPr>
        <w:tblStyle w:val="TableGrid"/>
        <w:tblW w:w="0" w:type="auto"/>
        <w:tblInd w:w="4855" w:type="dxa"/>
        <w:tblLook w:val="04A0" w:firstRow="1" w:lastRow="0" w:firstColumn="1" w:lastColumn="0" w:noHBand="0" w:noVBand="1"/>
      </w:tblPr>
      <w:tblGrid>
        <w:gridCol w:w="2340"/>
        <w:gridCol w:w="2902"/>
      </w:tblGrid>
      <w:tr w:rsidR="00B805A5" w14:paraId="37817608" w14:textId="77777777" w:rsidTr="00955F6B">
        <w:tc>
          <w:tcPr>
            <w:tcW w:w="5242" w:type="dxa"/>
            <w:gridSpan w:val="2"/>
            <w:vAlign w:val="center"/>
          </w:tcPr>
          <w:p w14:paraId="3AA06CFA" w14:textId="77777777" w:rsidR="00B805A5" w:rsidRPr="00B805A5" w:rsidRDefault="00B805A5" w:rsidP="00955F6B">
            <w:pPr>
              <w:spacing w:after="0"/>
              <w:jc w:val="center"/>
              <w:rPr>
                <w:b/>
                <w:sz w:val="18"/>
                <w:szCs w:val="18"/>
              </w:rPr>
            </w:pPr>
            <w:r w:rsidRPr="00B805A5">
              <w:rPr>
                <w:b/>
                <w:sz w:val="18"/>
                <w:szCs w:val="18"/>
              </w:rPr>
              <w:t>(Confidential)</w:t>
            </w:r>
          </w:p>
        </w:tc>
      </w:tr>
      <w:tr w:rsidR="00B805A5" w14:paraId="18DD65BE" w14:textId="77777777" w:rsidTr="00955F6B">
        <w:tc>
          <w:tcPr>
            <w:tcW w:w="2340" w:type="dxa"/>
            <w:vAlign w:val="center"/>
          </w:tcPr>
          <w:p w14:paraId="7C99E81F" w14:textId="77777777" w:rsidR="00B805A5" w:rsidRPr="00B805A5" w:rsidRDefault="00B805A5" w:rsidP="00955F6B">
            <w:pPr>
              <w:spacing w:after="0"/>
              <w:rPr>
                <w:sz w:val="18"/>
                <w:szCs w:val="18"/>
              </w:rPr>
            </w:pPr>
            <w:r w:rsidRPr="00B805A5">
              <w:rPr>
                <w:sz w:val="18"/>
                <w:szCs w:val="18"/>
              </w:rPr>
              <w:t>Scope of disclosure</w:t>
            </w:r>
          </w:p>
        </w:tc>
        <w:tc>
          <w:tcPr>
            <w:tcW w:w="2902" w:type="dxa"/>
            <w:vAlign w:val="center"/>
          </w:tcPr>
          <w:p w14:paraId="376AD796" w14:textId="77777777" w:rsidR="00B805A5" w:rsidRPr="00B805A5" w:rsidRDefault="00B805A5" w:rsidP="00955F6B">
            <w:pPr>
              <w:spacing w:after="0"/>
              <w:rPr>
                <w:sz w:val="18"/>
                <w:szCs w:val="18"/>
              </w:rPr>
            </w:pPr>
            <w:r w:rsidRPr="00B805A5">
              <w:rPr>
                <w:sz w:val="18"/>
                <w:szCs w:val="18"/>
              </w:rPr>
              <w:t>(TSDV), (TSCC), (SWC)</w:t>
            </w:r>
          </w:p>
        </w:tc>
      </w:tr>
      <w:tr w:rsidR="00B805A5" w14:paraId="6A61B64E" w14:textId="77777777" w:rsidTr="00955F6B">
        <w:tc>
          <w:tcPr>
            <w:tcW w:w="2340" w:type="dxa"/>
            <w:vAlign w:val="center"/>
          </w:tcPr>
          <w:p w14:paraId="0094F21C" w14:textId="77777777" w:rsidR="00B805A5" w:rsidRPr="00B805A5" w:rsidRDefault="00B805A5" w:rsidP="00955F6B">
            <w:pPr>
              <w:spacing w:after="0"/>
              <w:rPr>
                <w:sz w:val="18"/>
                <w:szCs w:val="18"/>
              </w:rPr>
            </w:pPr>
            <w:r w:rsidRPr="00B805A5">
              <w:rPr>
                <w:sz w:val="18"/>
                <w:szCs w:val="18"/>
              </w:rPr>
              <w:t>Period of confidentiality</w:t>
            </w:r>
          </w:p>
        </w:tc>
        <w:tc>
          <w:tcPr>
            <w:tcW w:w="2902" w:type="dxa"/>
            <w:vAlign w:val="center"/>
          </w:tcPr>
          <w:p w14:paraId="6D18C59B" w14:textId="77777777" w:rsidR="00B805A5" w:rsidRPr="00B805A5" w:rsidRDefault="00B805A5" w:rsidP="00955F6B">
            <w:pPr>
              <w:spacing w:after="0"/>
              <w:rPr>
                <w:sz w:val="18"/>
                <w:szCs w:val="18"/>
              </w:rPr>
            </w:pPr>
            <w:r w:rsidRPr="00B805A5">
              <w:rPr>
                <w:sz w:val="18"/>
                <w:szCs w:val="18"/>
              </w:rPr>
              <w:t>7 years from final publish date</w:t>
            </w:r>
          </w:p>
        </w:tc>
      </w:tr>
      <w:tr w:rsidR="00B805A5" w14:paraId="630C96F0" w14:textId="77777777" w:rsidTr="00955F6B">
        <w:tc>
          <w:tcPr>
            <w:tcW w:w="2340" w:type="dxa"/>
            <w:vAlign w:val="center"/>
          </w:tcPr>
          <w:p w14:paraId="419BC266" w14:textId="77777777" w:rsidR="00B805A5" w:rsidRPr="00B805A5" w:rsidRDefault="00B805A5" w:rsidP="00955F6B">
            <w:pPr>
              <w:spacing w:after="0"/>
              <w:rPr>
                <w:sz w:val="18"/>
                <w:szCs w:val="18"/>
              </w:rPr>
            </w:pPr>
            <w:r w:rsidRPr="00B805A5">
              <w:rPr>
                <w:sz w:val="18"/>
                <w:szCs w:val="18"/>
              </w:rPr>
              <w:t>Head of information owner</w:t>
            </w:r>
          </w:p>
        </w:tc>
        <w:tc>
          <w:tcPr>
            <w:tcW w:w="2902" w:type="dxa"/>
            <w:vAlign w:val="center"/>
          </w:tcPr>
          <w:p w14:paraId="0F7DAAC2" w14:textId="77777777" w:rsidR="00B805A5" w:rsidRPr="00B805A5" w:rsidRDefault="00B805A5" w:rsidP="00955F6B">
            <w:pPr>
              <w:spacing w:after="0"/>
              <w:rPr>
                <w:sz w:val="18"/>
                <w:szCs w:val="18"/>
              </w:rPr>
            </w:pPr>
            <w:r>
              <w:rPr>
                <w:sz w:val="18"/>
                <w:szCs w:val="18"/>
              </w:rPr>
              <w:t>Head of Engineering Department.</w:t>
            </w:r>
          </w:p>
        </w:tc>
      </w:tr>
      <w:tr w:rsidR="00B805A5" w14:paraId="215D2BFF" w14:textId="77777777" w:rsidTr="00955F6B">
        <w:trPr>
          <w:trHeight w:val="64"/>
        </w:trPr>
        <w:tc>
          <w:tcPr>
            <w:tcW w:w="2340" w:type="dxa"/>
            <w:vAlign w:val="center"/>
          </w:tcPr>
          <w:p w14:paraId="75075372" w14:textId="77777777" w:rsidR="00B805A5" w:rsidRPr="00B805A5" w:rsidRDefault="00B805A5" w:rsidP="00955F6B">
            <w:pPr>
              <w:spacing w:after="0"/>
              <w:rPr>
                <w:sz w:val="18"/>
                <w:szCs w:val="18"/>
              </w:rPr>
            </w:pPr>
            <w:r>
              <w:rPr>
                <w:sz w:val="18"/>
                <w:szCs w:val="18"/>
              </w:rPr>
              <w:t>Handling restriction</w:t>
            </w:r>
          </w:p>
        </w:tc>
        <w:tc>
          <w:tcPr>
            <w:tcW w:w="2902" w:type="dxa"/>
            <w:vAlign w:val="center"/>
          </w:tcPr>
          <w:p w14:paraId="35192996" w14:textId="77777777" w:rsidR="00B805A5" w:rsidRPr="00B805A5" w:rsidRDefault="00B805A5" w:rsidP="00955F6B">
            <w:pPr>
              <w:spacing w:after="0"/>
              <w:rPr>
                <w:sz w:val="18"/>
                <w:szCs w:val="18"/>
              </w:rPr>
            </w:pPr>
            <w:r>
              <w:rPr>
                <w:sz w:val="18"/>
                <w:szCs w:val="18"/>
              </w:rPr>
              <w:t>N.A.</w:t>
            </w:r>
          </w:p>
        </w:tc>
      </w:tr>
    </w:tbl>
    <w:p w14:paraId="0E6D9A93" w14:textId="77777777" w:rsidR="00CC21C9" w:rsidRDefault="00CC21C9"/>
    <w:p w14:paraId="1DCFB114" w14:textId="77777777" w:rsidR="00F909A7" w:rsidRDefault="00F909A7"/>
    <w:p w14:paraId="43C8FE2B" w14:textId="77777777" w:rsidR="00F909A7" w:rsidRDefault="00F909A7"/>
    <w:p w14:paraId="10CB906A" w14:textId="77777777" w:rsidR="00F909A7" w:rsidRDefault="00F909A7"/>
    <w:p w14:paraId="6C6FEF59" w14:textId="77777777" w:rsidR="00CC21C9" w:rsidRDefault="00CC21C9"/>
    <w:p w14:paraId="1D3E160E" w14:textId="4D46B97A" w:rsidR="00CC21C9" w:rsidRDefault="00584286" w:rsidP="0074276D">
      <w:pPr>
        <w:pStyle w:val="Title"/>
      </w:pPr>
      <w:r>
        <w:t>BÁO CÁO TÌM HIỂU IoT PROJECT</w:t>
      </w:r>
      <w:r w:rsidR="007C25D4">
        <w:t>:</w:t>
      </w:r>
    </w:p>
    <w:p w14:paraId="2D46585C" w14:textId="70927BF8" w:rsidR="007C25D4" w:rsidRPr="007C25D4" w:rsidRDefault="007C25D4" w:rsidP="007C25D4">
      <w:pPr>
        <w:jc w:val="center"/>
        <w:rPr>
          <w:b/>
          <w:bCs/>
          <w:sz w:val="56"/>
          <w:szCs w:val="56"/>
        </w:rPr>
      </w:pPr>
      <w:r w:rsidRPr="007C25D4">
        <w:rPr>
          <w:b/>
          <w:bCs/>
          <w:sz w:val="56"/>
          <w:szCs w:val="56"/>
        </w:rPr>
        <w:t>SMART OFFICE</w:t>
      </w:r>
    </w:p>
    <w:p w14:paraId="71E0E023" w14:textId="77777777" w:rsidR="00CC21C9" w:rsidRDefault="00CC21C9"/>
    <w:sdt>
      <w:sdtPr>
        <w:alias w:val="Subject"/>
        <w:tag w:val=""/>
        <w:id w:val="-316650985"/>
        <w:placeholder>
          <w:docPart w:val="985B234969B4456289F7F0DA0DA89F0C"/>
        </w:placeholder>
        <w:dataBinding w:prefixMappings="xmlns:ns0='http://purl.org/dc/elements/1.1/' xmlns:ns1='http://schemas.openxmlformats.org/package/2006/metadata/core-properties' " w:xpath="/ns1:coreProperties[1]/ns0:subject[1]" w:storeItemID="{6C3C8BC8-F283-45AE-878A-BAB7291924A1}"/>
        <w:text/>
      </w:sdtPr>
      <w:sdtEndPr/>
      <w:sdtContent>
        <w:p w14:paraId="5B03A2BD" w14:textId="439E36CD" w:rsidR="00CC21C9" w:rsidRDefault="00584286" w:rsidP="00CC21C9">
          <w:pPr>
            <w:pStyle w:val="Subtitle"/>
          </w:pPr>
          <w:r>
            <w:t>Lê Hoàng Tuấn</w:t>
          </w:r>
        </w:p>
      </w:sdtContent>
    </w:sdt>
    <w:p w14:paraId="17E4B073" w14:textId="66C235FE" w:rsidR="00584286" w:rsidRDefault="00584286" w:rsidP="00584286">
      <w:pPr>
        <w:pStyle w:val="Subtitle"/>
      </w:pPr>
      <w:r>
        <w:t>MSNV : 0831</w:t>
      </w:r>
    </w:p>
    <w:p w14:paraId="35870899" w14:textId="77777777" w:rsidR="00CC21C9" w:rsidRDefault="00CC21C9" w:rsidP="00F909A7"/>
    <w:p w14:paraId="1861AA8E" w14:textId="77777777" w:rsidR="00CC21C9" w:rsidRDefault="00CC21C9" w:rsidP="00F909A7"/>
    <w:p w14:paraId="75D8BC4F" w14:textId="77777777" w:rsidR="00CC21C9" w:rsidRDefault="00CC21C9" w:rsidP="00F909A7"/>
    <w:p w14:paraId="16BD21C8" w14:textId="77777777" w:rsidR="00CC21C9" w:rsidRDefault="00CC21C9" w:rsidP="00F909A7"/>
    <w:p w14:paraId="70C5AB87" w14:textId="77777777" w:rsidR="00CC21C9" w:rsidRDefault="00CC21C9" w:rsidP="00F909A7"/>
    <w:p w14:paraId="6A524AE2" w14:textId="77777777" w:rsidR="00CC21C9" w:rsidRDefault="00CC21C9" w:rsidP="00CC21C9"/>
    <w:sdt>
      <w:sdtPr>
        <w:rPr>
          <w:rFonts w:eastAsia="Times New Roman" w:cs="Times New Roman"/>
          <w:sz w:val="32"/>
          <w:szCs w:val="32"/>
        </w:rPr>
        <w:alias w:val="Company"/>
        <w:tag w:val=""/>
        <w:id w:val="-139275928"/>
        <w:placeholder>
          <w:docPart w:val="3218974D80614E138430CB99E9E3A9C5"/>
        </w:placeholder>
        <w:dataBinding w:prefixMappings="xmlns:ns0='http://schemas.openxmlformats.org/officeDocument/2006/extended-properties' " w:xpath="/ns0:Properties[1]/ns0:Company[1]" w:storeItemID="{6668398D-A668-4E3E-A5EB-62B293D839F1}"/>
        <w:text/>
      </w:sdtPr>
      <w:sdtEndPr/>
      <w:sdtContent>
        <w:p w14:paraId="720FAF38" w14:textId="77777777" w:rsidR="00CC21C9" w:rsidRDefault="0074276D" w:rsidP="00CC21C9">
          <w:pPr>
            <w:jc w:val="center"/>
            <w:rPr>
              <w:rFonts w:eastAsia="Times New Roman" w:cs="Times New Roman"/>
              <w:sz w:val="32"/>
              <w:szCs w:val="32"/>
            </w:rPr>
          </w:pPr>
          <w:r>
            <w:rPr>
              <w:rFonts w:eastAsia="Times New Roman" w:cs="Times New Roman"/>
              <w:sz w:val="32"/>
              <w:szCs w:val="32"/>
            </w:rPr>
            <w:t>Toshiba Software Development (Vietnam) Co., Ltd</w:t>
          </w:r>
        </w:p>
      </w:sdtContent>
    </w:sdt>
    <w:p w14:paraId="5EC1DF7E" w14:textId="77777777" w:rsidR="0074276D" w:rsidRDefault="0074276D" w:rsidP="00F909A7"/>
    <w:p w14:paraId="4EA7D132" w14:textId="77777777" w:rsidR="0074276D" w:rsidRDefault="0074276D" w:rsidP="00F909A7"/>
    <w:p w14:paraId="17113EA3" w14:textId="77777777" w:rsidR="00F909A7" w:rsidRDefault="00F909A7" w:rsidP="00F909A7"/>
    <w:p w14:paraId="0B9CB408" w14:textId="77777777" w:rsidR="00F909A7" w:rsidRDefault="00F909A7" w:rsidP="00CC21C9">
      <w:pPr>
        <w:jc w:val="center"/>
        <w:rPr>
          <w:rFonts w:eastAsia="Times New Roman" w:cs="Times New Roman"/>
          <w:sz w:val="32"/>
          <w:szCs w:val="32"/>
        </w:rPr>
      </w:pPr>
    </w:p>
    <w:tbl>
      <w:tblPr>
        <w:tblStyle w:val="TableGrid"/>
        <w:tblW w:w="0" w:type="auto"/>
        <w:tblInd w:w="4765" w:type="dxa"/>
        <w:tblLook w:val="04A0" w:firstRow="1" w:lastRow="0" w:firstColumn="1" w:lastColumn="0" w:noHBand="0" w:noVBand="1"/>
      </w:tblPr>
      <w:tblGrid>
        <w:gridCol w:w="1800"/>
        <w:gridCol w:w="3505"/>
      </w:tblGrid>
      <w:tr w:rsidR="0074276D" w14:paraId="6D698926" w14:textId="77777777" w:rsidTr="00F909A7">
        <w:trPr>
          <w:trHeight w:val="641"/>
        </w:trPr>
        <w:tc>
          <w:tcPr>
            <w:tcW w:w="1800" w:type="dxa"/>
            <w:tcBorders>
              <w:left w:val="nil"/>
              <w:right w:val="nil"/>
            </w:tcBorders>
            <w:vAlign w:val="center"/>
          </w:tcPr>
          <w:p w14:paraId="15B34EF5" w14:textId="77777777" w:rsidR="0074276D" w:rsidRDefault="0074276D" w:rsidP="00F909A7">
            <w:r>
              <w:t>Document ID</w:t>
            </w:r>
          </w:p>
        </w:tc>
        <w:tc>
          <w:tcPr>
            <w:tcW w:w="3505" w:type="dxa"/>
            <w:tcBorders>
              <w:left w:val="nil"/>
              <w:right w:val="nil"/>
            </w:tcBorders>
            <w:vAlign w:val="center"/>
          </w:tcPr>
          <w:p w14:paraId="1AE8BB63" w14:textId="77777777" w:rsidR="0074276D" w:rsidRDefault="00DE7902" w:rsidP="00955F6B">
            <w:r>
              <w:t xml:space="preserve">: </w:t>
            </w:r>
            <w:sdt>
              <w:sdtPr>
                <w:alias w:val="Title"/>
                <w:tag w:val=""/>
                <w:id w:val="1882976811"/>
                <w:placeholder>
                  <w:docPart w:val="382CA39F88494D68A5A7D8E1BC4E6316"/>
                </w:placeholder>
                <w:dataBinding w:prefixMappings="xmlns:ns0='http://purl.org/dc/elements/1.1/' xmlns:ns1='http://schemas.openxmlformats.org/package/2006/metadata/core-properties' " w:xpath="/ns1:coreProperties[1]/ns0:title[1]" w:storeItemID="{6C3C8BC8-F283-45AE-878A-BAB7291924A1}"/>
                <w:text/>
              </w:sdtPr>
              <w:sdtEndPr/>
              <w:sdtContent>
                <w:r w:rsidR="00955F6B">
                  <w:t>TSDV-DOCID</w:t>
                </w:r>
              </w:sdtContent>
            </w:sdt>
          </w:p>
        </w:tc>
      </w:tr>
      <w:tr w:rsidR="0074276D" w14:paraId="4FF49AE5" w14:textId="77777777" w:rsidTr="00F909A7">
        <w:trPr>
          <w:trHeight w:val="641"/>
        </w:trPr>
        <w:tc>
          <w:tcPr>
            <w:tcW w:w="1800" w:type="dxa"/>
            <w:tcBorders>
              <w:left w:val="nil"/>
              <w:right w:val="nil"/>
            </w:tcBorders>
            <w:vAlign w:val="center"/>
          </w:tcPr>
          <w:p w14:paraId="04BF5BE3" w14:textId="77777777" w:rsidR="0074276D" w:rsidRDefault="00F909A7" w:rsidP="00DE7902">
            <w:r>
              <w:t xml:space="preserve">Number of pages </w:t>
            </w:r>
          </w:p>
        </w:tc>
        <w:tc>
          <w:tcPr>
            <w:tcW w:w="3505" w:type="dxa"/>
            <w:tcBorders>
              <w:left w:val="nil"/>
              <w:right w:val="nil"/>
            </w:tcBorders>
            <w:vAlign w:val="center"/>
          </w:tcPr>
          <w:p w14:paraId="3C34C84A" w14:textId="25C0BA41" w:rsidR="0074276D" w:rsidRDefault="00DE7902" w:rsidP="00F909A7">
            <w:r>
              <w:t xml:space="preserve">: </w:t>
            </w:r>
            <w:r w:rsidR="007C25D4">
              <w:t>1</w:t>
            </w:r>
            <w:r w:rsidR="008C4656">
              <w:fldChar w:fldCharType="begin"/>
            </w:r>
            <w:r w:rsidR="008C4656">
              <w:instrText xml:space="preserve"> NUMPAGES   \* MERGEFORMAT </w:instrText>
            </w:r>
            <w:r w:rsidR="008C4656">
              <w:fldChar w:fldCharType="separate"/>
            </w:r>
            <w:r w:rsidR="006A29D9">
              <w:rPr>
                <w:noProof/>
              </w:rPr>
              <w:t>12</w:t>
            </w:r>
            <w:r w:rsidR="008C4656">
              <w:rPr>
                <w:noProof/>
              </w:rPr>
              <w:fldChar w:fldCharType="end"/>
            </w:r>
          </w:p>
        </w:tc>
      </w:tr>
    </w:tbl>
    <w:p w14:paraId="75E71F20" w14:textId="77777777" w:rsidR="00BE2494" w:rsidRDefault="00DE7902" w:rsidP="00BE2494">
      <w:pPr>
        <w:rPr>
          <w:sz w:val="32"/>
          <w:szCs w:val="32"/>
        </w:rPr>
      </w:pPr>
      <w:r>
        <w:rPr>
          <w:sz w:val="32"/>
          <w:szCs w:val="32"/>
        </w:rPr>
        <w:br w:type="page"/>
      </w:r>
    </w:p>
    <w:p w14:paraId="3EA209F5" w14:textId="77777777" w:rsidR="00DE7902" w:rsidRDefault="00BE2494" w:rsidP="00BE2494">
      <w:pPr>
        <w:rPr>
          <w:b/>
          <w:sz w:val="32"/>
          <w:szCs w:val="32"/>
          <w:u w:val="single"/>
        </w:rPr>
      </w:pPr>
      <w:r w:rsidRPr="00BE2494">
        <w:rPr>
          <w:b/>
          <w:sz w:val="32"/>
          <w:szCs w:val="32"/>
          <w:u w:val="single"/>
        </w:rPr>
        <w:lastRenderedPageBreak/>
        <w:t>Revision History</w:t>
      </w:r>
    </w:p>
    <w:tbl>
      <w:tblPr>
        <w:tblW w:w="10213" w:type="dxa"/>
        <w:tblInd w:w="-20" w:type="dxa"/>
        <w:tblLayout w:type="fixed"/>
        <w:tblCellMar>
          <w:left w:w="10" w:type="dxa"/>
          <w:right w:w="10" w:type="dxa"/>
        </w:tblCellMar>
        <w:tblLook w:val="0000" w:firstRow="0" w:lastRow="0" w:firstColumn="0" w:lastColumn="0" w:noHBand="0" w:noVBand="0"/>
      </w:tblPr>
      <w:tblGrid>
        <w:gridCol w:w="1105"/>
        <w:gridCol w:w="1278"/>
        <w:gridCol w:w="1185"/>
        <w:gridCol w:w="2935"/>
        <w:gridCol w:w="1250"/>
        <w:gridCol w:w="1238"/>
        <w:gridCol w:w="1222"/>
      </w:tblGrid>
      <w:tr w:rsidR="00BE2494" w14:paraId="79A70CFA" w14:textId="77777777" w:rsidTr="00272A93">
        <w:trPr>
          <w:cantSplit/>
        </w:trPr>
        <w:tc>
          <w:tcPr>
            <w:tcW w:w="1106" w:type="dxa"/>
            <w:tcBorders>
              <w:top w:val="single" w:sz="8" w:space="0" w:color="000000"/>
              <w:left w:val="single" w:sz="8" w:space="0" w:color="000000"/>
              <w:bottom w:val="single" w:sz="4" w:space="0" w:color="000000"/>
            </w:tcBorders>
            <w:tcMar>
              <w:top w:w="55" w:type="dxa"/>
              <w:left w:w="55" w:type="dxa"/>
              <w:bottom w:w="55" w:type="dxa"/>
              <w:right w:w="55" w:type="dxa"/>
            </w:tcMar>
          </w:tcPr>
          <w:p w14:paraId="6964D53E" w14:textId="77777777" w:rsidR="00BE2494" w:rsidRDefault="00BE2494" w:rsidP="00272A93">
            <w:pPr>
              <w:pStyle w:val="TableHeading"/>
              <w:rPr>
                <w:sz w:val="18"/>
                <w:szCs w:val="18"/>
              </w:rPr>
            </w:pPr>
            <w:r>
              <w:rPr>
                <w:sz w:val="18"/>
                <w:szCs w:val="18"/>
              </w:rPr>
              <w:t>Rev. No.</w:t>
            </w:r>
          </w:p>
          <w:p w14:paraId="5C55922C" w14:textId="77777777" w:rsidR="00BE2494" w:rsidRDefault="00BE2494" w:rsidP="00272A93">
            <w:pPr>
              <w:pStyle w:val="TableHeading"/>
              <w:rPr>
                <w:sz w:val="18"/>
                <w:szCs w:val="18"/>
              </w:rPr>
            </w:pPr>
            <w:r>
              <w:rPr>
                <w:sz w:val="18"/>
                <w:szCs w:val="18"/>
              </w:rPr>
              <w:t>(X.YY)</w:t>
            </w:r>
          </w:p>
        </w:tc>
        <w:tc>
          <w:tcPr>
            <w:tcW w:w="1278" w:type="dxa"/>
            <w:tcBorders>
              <w:top w:val="single" w:sz="8" w:space="0" w:color="000000"/>
              <w:left w:val="single" w:sz="4" w:space="0" w:color="000000"/>
              <w:bottom w:val="single" w:sz="4" w:space="0" w:color="000000"/>
            </w:tcBorders>
            <w:tcMar>
              <w:top w:w="55" w:type="dxa"/>
              <w:left w:w="55" w:type="dxa"/>
              <w:bottom w:w="55" w:type="dxa"/>
              <w:right w:w="55" w:type="dxa"/>
            </w:tcMar>
          </w:tcPr>
          <w:p w14:paraId="59D59C57" w14:textId="77777777" w:rsidR="00BE2494" w:rsidRDefault="00BE2494" w:rsidP="00272A93">
            <w:pPr>
              <w:pStyle w:val="TableHeading"/>
              <w:rPr>
                <w:sz w:val="18"/>
                <w:szCs w:val="18"/>
              </w:rPr>
            </w:pPr>
            <w:r>
              <w:rPr>
                <w:sz w:val="18"/>
                <w:szCs w:val="18"/>
              </w:rPr>
              <w:t>Date</w:t>
            </w:r>
            <w:r>
              <w:rPr>
                <w:sz w:val="18"/>
                <w:szCs w:val="18"/>
              </w:rPr>
              <w:br/>
              <w:t>(YYYY-MM-DD)</w:t>
            </w:r>
          </w:p>
        </w:tc>
        <w:tc>
          <w:tcPr>
            <w:tcW w:w="1185" w:type="dxa"/>
            <w:tcBorders>
              <w:top w:val="single" w:sz="8" w:space="0" w:color="000000"/>
              <w:left w:val="single" w:sz="4" w:space="0" w:color="000000"/>
              <w:bottom w:val="single" w:sz="4" w:space="0" w:color="000000"/>
            </w:tcBorders>
            <w:tcMar>
              <w:top w:w="55" w:type="dxa"/>
              <w:left w:w="55" w:type="dxa"/>
              <w:bottom w:w="55" w:type="dxa"/>
              <w:right w:w="55" w:type="dxa"/>
            </w:tcMar>
          </w:tcPr>
          <w:p w14:paraId="72DBA732" w14:textId="77777777" w:rsidR="00BE2494" w:rsidRDefault="00BE2494" w:rsidP="00272A93">
            <w:pPr>
              <w:pStyle w:val="TableHeading"/>
              <w:rPr>
                <w:sz w:val="18"/>
                <w:szCs w:val="18"/>
              </w:rPr>
            </w:pPr>
            <w:r>
              <w:rPr>
                <w:sz w:val="18"/>
                <w:szCs w:val="18"/>
              </w:rPr>
              <w:t>Section No. Changed</w:t>
            </w:r>
          </w:p>
        </w:tc>
        <w:tc>
          <w:tcPr>
            <w:tcW w:w="2935" w:type="dxa"/>
            <w:tcBorders>
              <w:top w:val="single" w:sz="8" w:space="0" w:color="000000"/>
              <w:left w:val="single" w:sz="4" w:space="0" w:color="000000"/>
              <w:bottom w:val="single" w:sz="4" w:space="0" w:color="000000"/>
            </w:tcBorders>
            <w:tcMar>
              <w:top w:w="55" w:type="dxa"/>
              <w:left w:w="55" w:type="dxa"/>
              <w:bottom w:w="55" w:type="dxa"/>
              <w:right w:w="55" w:type="dxa"/>
            </w:tcMar>
          </w:tcPr>
          <w:p w14:paraId="6FAA1116" w14:textId="77777777" w:rsidR="00BE2494" w:rsidRDefault="00BE2494" w:rsidP="00272A93">
            <w:pPr>
              <w:pStyle w:val="TableHeading"/>
              <w:rPr>
                <w:sz w:val="18"/>
                <w:szCs w:val="18"/>
              </w:rPr>
            </w:pPr>
            <w:r>
              <w:rPr>
                <w:sz w:val="18"/>
                <w:szCs w:val="18"/>
              </w:rPr>
              <w:t>Change Description</w:t>
            </w:r>
          </w:p>
        </w:tc>
        <w:tc>
          <w:tcPr>
            <w:tcW w:w="1250" w:type="dxa"/>
            <w:tcBorders>
              <w:top w:val="single" w:sz="8" w:space="0" w:color="000000"/>
              <w:left w:val="single" w:sz="4" w:space="0" w:color="000000"/>
              <w:bottom w:val="single" w:sz="4" w:space="0" w:color="000000"/>
            </w:tcBorders>
            <w:tcMar>
              <w:top w:w="55" w:type="dxa"/>
              <w:left w:w="55" w:type="dxa"/>
              <w:bottom w:w="55" w:type="dxa"/>
              <w:right w:w="55" w:type="dxa"/>
            </w:tcMar>
          </w:tcPr>
          <w:p w14:paraId="6A5E76CB" w14:textId="77777777" w:rsidR="00BE2494" w:rsidRDefault="00BE2494" w:rsidP="00272A93">
            <w:pPr>
              <w:pStyle w:val="TableHeading"/>
              <w:rPr>
                <w:sz w:val="18"/>
                <w:szCs w:val="18"/>
              </w:rPr>
            </w:pPr>
            <w:r>
              <w:rPr>
                <w:sz w:val="18"/>
                <w:szCs w:val="18"/>
              </w:rPr>
              <w:t>Author</w:t>
            </w:r>
          </w:p>
        </w:tc>
        <w:tc>
          <w:tcPr>
            <w:tcW w:w="1238" w:type="dxa"/>
            <w:tcBorders>
              <w:top w:val="single" w:sz="8" w:space="0" w:color="000000"/>
              <w:left w:val="single" w:sz="4" w:space="0" w:color="000000"/>
              <w:bottom w:val="single" w:sz="4" w:space="0" w:color="000000"/>
            </w:tcBorders>
            <w:tcMar>
              <w:top w:w="55" w:type="dxa"/>
              <w:left w:w="55" w:type="dxa"/>
              <w:bottom w:w="55" w:type="dxa"/>
              <w:right w:w="55" w:type="dxa"/>
            </w:tcMar>
          </w:tcPr>
          <w:p w14:paraId="4500490D" w14:textId="77777777" w:rsidR="00BE2494" w:rsidRDefault="00BE2494" w:rsidP="00272A93">
            <w:pPr>
              <w:pStyle w:val="TableHeading"/>
              <w:rPr>
                <w:sz w:val="18"/>
                <w:szCs w:val="18"/>
              </w:rPr>
            </w:pPr>
            <w:r>
              <w:rPr>
                <w:sz w:val="18"/>
                <w:szCs w:val="18"/>
              </w:rPr>
              <w:t>Reviewed by</w:t>
            </w:r>
          </w:p>
        </w:tc>
        <w:tc>
          <w:tcPr>
            <w:tcW w:w="1222" w:type="dxa"/>
            <w:tcBorders>
              <w:top w:val="single" w:sz="8" w:space="0" w:color="000000"/>
              <w:left w:val="single" w:sz="4" w:space="0" w:color="000000"/>
              <w:bottom w:val="single" w:sz="4" w:space="0" w:color="000000"/>
              <w:right w:val="single" w:sz="8" w:space="0" w:color="000000"/>
            </w:tcBorders>
            <w:tcMar>
              <w:top w:w="55" w:type="dxa"/>
              <w:left w:w="55" w:type="dxa"/>
              <w:bottom w:w="55" w:type="dxa"/>
              <w:right w:w="55" w:type="dxa"/>
            </w:tcMar>
          </w:tcPr>
          <w:p w14:paraId="36FF4281" w14:textId="77777777" w:rsidR="00BE2494" w:rsidRDefault="00BE2494" w:rsidP="00272A93">
            <w:pPr>
              <w:pStyle w:val="TableHeading"/>
              <w:rPr>
                <w:sz w:val="18"/>
                <w:szCs w:val="18"/>
              </w:rPr>
            </w:pPr>
            <w:r>
              <w:rPr>
                <w:sz w:val="18"/>
                <w:szCs w:val="18"/>
              </w:rPr>
              <w:t>Approved by</w:t>
            </w:r>
          </w:p>
        </w:tc>
      </w:tr>
      <w:tr w:rsidR="00BE2494" w14:paraId="36D5FC4D" w14:textId="77777777" w:rsidTr="00272A93">
        <w:trPr>
          <w:trHeight w:val="285"/>
        </w:trPr>
        <w:tc>
          <w:tcPr>
            <w:tcW w:w="1106" w:type="dxa"/>
            <w:tcBorders>
              <w:left w:val="single" w:sz="8" w:space="0" w:color="000000"/>
              <w:bottom w:val="single" w:sz="4" w:space="0" w:color="000000"/>
            </w:tcBorders>
            <w:shd w:val="clear" w:color="auto" w:fill="auto"/>
            <w:tcMar>
              <w:top w:w="14" w:type="dxa"/>
              <w:left w:w="14" w:type="dxa"/>
              <w:bottom w:w="14" w:type="dxa"/>
              <w:right w:w="14" w:type="dxa"/>
            </w:tcMar>
          </w:tcPr>
          <w:p w14:paraId="18A9C2EA" w14:textId="77777777" w:rsidR="00BE2494" w:rsidRDefault="00BE2494" w:rsidP="00272A93">
            <w:pPr>
              <w:pStyle w:val="TableContents"/>
              <w:jc w:val="center"/>
            </w:pPr>
          </w:p>
        </w:tc>
        <w:tc>
          <w:tcPr>
            <w:tcW w:w="1278" w:type="dxa"/>
            <w:tcBorders>
              <w:left w:val="single" w:sz="4" w:space="0" w:color="000000"/>
              <w:bottom w:val="single" w:sz="4" w:space="0" w:color="000000"/>
            </w:tcBorders>
            <w:shd w:val="clear" w:color="auto" w:fill="auto"/>
            <w:tcMar>
              <w:top w:w="14" w:type="dxa"/>
              <w:left w:w="14" w:type="dxa"/>
              <w:bottom w:w="14" w:type="dxa"/>
              <w:right w:w="14" w:type="dxa"/>
            </w:tcMar>
          </w:tcPr>
          <w:p w14:paraId="43A75AA8" w14:textId="77777777" w:rsidR="00BE2494" w:rsidRDefault="00BE2494" w:rsidP="00272A93">
            <w:pPr>
              <w:pStyle w:val="TableContents"/>
              <w:jc w:val="center"/>
            </w:pPr>
          </w:p>
        </w:tc>
        <w:tc>
          <w:tcPr>
            <w:tcW w:w="1185" w:type="dxa"/>
            <w:tcBorders>
              <w:left w:val="single" w:sz="4" w:space="0" w:color="000000"/>
              <w:bottom w:val="single" w:sz="4" w:space="0" w:color="000000"/>
            </w:tcBorders>
            <w:shd w:val="clear" w:color="auto" w:fill="auto"/>
            <w:tcMar>
              <w:top w:w="14" w:type="dxa"/>
              <w:left w:w="14" w:type="dxa"/>
              <w:bottom w:w="14" w:type="dxa"/>
              <w:right w:w="14" w:type="dxa"/>
            </w:tcMar>
          </w:tcPr>
          <w:p w14:paraId="064DBC19" w14:textId="77777777" w:rsidR="00BE2494" w:rsidRDefault="00BE2494" w:rsidP="00272A93">
            <w:pPr>
              <w:pStyle w:val="TableContents"/>
            </w:pPr>
          </w:p>
        </w:tc>
        <w:tc>
          <w:tcPr>
            <w:tcW w:w="2935" w:type="dxa"/>
            <w:tcBorders>
              <w:left w:val="single" w:sz="4" w:space="0" w:color="000000"/>
              <w:bottom w:val="single" w:sz="4" w:space="0" w:color="000000"/>
            </w:tcBorders>
            <w:shd w:val="clear" w:color="auto" w:fill="auto"/>
            <w:tcMar>
              <w:top w:w="14" w:type="dxa"/>
              <w:left w:w="14" w:type="dxa"/>
              <w:bottom w:w="14" w:type="dxa"/>
              <w:right w:w="14" w:type="dxa"/>
            </w:tcMar>
          </w:tcPr>
          <w:p w14:paraId="6F35AF1F" w14:textId="77777777" w:rsidR="00BE2494" w:rsidRDefault="00BE2494" w:rsidP="00272A93">
            <w:pPr>
              <w:pStyle w:val="TableContents"/>
            </w:pPr>
          </w:p>
        </w:tc>
        <w:tc>
          <w:tcPr>
            <w:tcW w:w="1250" w:type="dxa"/>
            <w:tcBorders>
              <w:left w:val="single" w:sz="4" w:space="0" w:color="000000"/>
              <w:bottom w:val="single" w:sz="4" w:space="0" w:color="000000"/>
            </w:tcBorders>
            <w:shd w:val="clear" w:color="auto" w:fill="auto"/>
            <w:tcMar>
              <w:top w:w="14" w:type="dxa"/>
              <w:left w:w="14" w:type="dxa"/>
              <w:bottom w:w="14" w:type="dxa"/>
              <w:right w:w="14" w:type="dxa"/>
            </w:tcMar>
          </w:tcPr>
          <w:p w14:paraId="798C2042" w14:textId="77777777" w:rsidR="00BE2494" w:rsidRDefault="00BE2494" w:rsidP="00272A93">
            <w:pPr>
              <w:pStyle w:val="TableContents"/>
              <w:jc w:val="center"/>
            </w:pPr>
          </w:p>
        </w:tc>
        <w:tc>
          <w:tcPr>
            <w:tcW w:w="1238" w:type="dxa"/>
            <w:tcBorders>
              <w:left w:val="single" w:sz="4" w:space="0" w:color="000000"/>
              <w:bottom w:val="single" w:sz="4" w:space="0" w:color="000000"/>
            </w:tcBorders>
            <w:shd w:val="clear" w:color="auto" w:fill="auto"/>
            <w:tcMar>
              <w:top w:w="14" w:type="dxa"/>
              <w:left w:w="14" w:type="dxa"/>
              <w:bottom w:w="14" w:type="dxa"/>
              <w:right w:w="14" w:type="dxa"/>
            </w:tcMar>
          </w:tcPr>
          <w:p w14:paraId="0FBE88AE" w14:textId="77777777" w:rsidR="00BE2494" w:rsidRDefault="00BE2494" w:rsidP="00272A93">
            <w:pPr>
              <w:pStyle w:val="TableContents"/>
              <w:jc w:val="center"/>
            </w:pPr>
          </w:p>
        </w:tc>
        <w:tc>
          <w:tcPr>
            <w:tcW w:w="1222" w:type="dxa"/>
            <w:tcBorders>
              <w:left w:val="single" w:sz="4" w:space="0" w:color="000000"/>
              <w:bottom w:val="single" w:sz="4" w:space="0" w:color="000000"/>
              <w:right w:val="single" w:sz="8" w:space="0" w:color="000000"/>
            </w:tcBorders>
            <w:shd w:val="clear" w:color="auto" w:fill="auto"/>
            <w:tcMar>
              <w:top w:w="14" w:type="dxa"/>
              <w:left w:w="14" w:type="dxa"/>
              <w:bottom w:w="14" w:type="dxa"/>
              <w:right w:w="14" w:type="dxa"/>
            </w:tcMar>
          </w:tcPr>
          <w:p w14:paraId="1B8E22B3" w14:textId="77777777" w:rsidR="00BE2494" w:rsidRDefault="00BE2494" w:rsidP="00272A93">
            <w:pPr>
              <w:pStyle w:val="TableContents"/>
              <w:jc w:val="center"/>
            </w:pPr>
          </w:p>
        </w:tc>
      </w:tr>
      <w:tr w:rsidR="00BE2494" w14:paraId="48BD1E4F" w14:textId="77777777" w:rsidTr="00272A93">
        <w:trPr>
          <w:trHeight w:val="14"/>
        </w:trPr>
        <w:tc>
          <w:tcPr>
            <w:tcW w:w="1106" w:type="dxa"/>
            <w:tcBorders>
              <w:left w:val="single" w:sz="8" w:space="0" w:color="000000"/>
              <w:bottom w:val="single" w:sz="4" w:space="0" w:color="000000"/>
            </w:tcBorders>
            <w:shd w:val="clear" w:color="auto" w:fill="auto"/>
            <w:tcMar>
              <w:top w:w="14" w:type="dxa"/>
              <w:left w:w="14" w:type="dxa"/>
              <w:bottom w:w="14" w:type="dxa"/>
              <w:right w:w="14" w:type="dxa"/>
            </w:tcMar>
          </w:tcPr>
          <w:p w14:paraId="4A3CF68E" w14:textId="77777777" w:rsidR="00BE2494" w:rsidRDefault="00BE2494" w:rsidP="00272A93">
            <w:pPr>
              <w:pStyle w:val="TableContents"/>
              <w:jc w:val="center"/>
            </w:pPr>
          </w:p>
        </w:tc>
        <w:tc>
          <w:tcPr>
            <w:tcW w:w="1278" w:type="dxa"/>
            <w:tcBorders>
              <w:left w:val="single" w:sz="4" w:space="0" w:color="000000"/>
              <w:bottom w:val="single" w:sz="4" w:space="0" w:color="000000"/>
            </w:tcBorders>
            <w:shd w:val="clear" w:color="auto" w:fill="auto"/>
            <w:tcMar>
              <w:top w:w="14" w:type="dxa"/>
              <w:left w:w="14" w:type="dxa"/>
              <w:bottom w:w="14" w:type="dxa"/>
              <w:right w:w="14" w:type="dxa"/>
            </w:tcMar>
          </w:tcPr>
          <w:p w14:paraId="1FCB8499" w14:textId="77777777" w:rsidR="00BE2494" w:rsidRDefault="00BE2494" w:rsidP="00272A93">
            <w:pPr>
              <w:pStyle w:val="TableContents"/>
              <w:jc w:val="center"/>
            </w:pPr>
          </w:p>
        </w:tc>
        <w:tc>
          <w:tcPr>
            <w:tcW w:w="1185" w:type="dxa"/>
            <w:tcBorders>
              <w:left w:val="single" w:sz="4" w:space="0" w:color="000000"/>
              <w:bottom w:val="single" w:sz="4" w:space="0" w:color="000000"/>
            </w:tcBorders>
            <w:shd w:val="clear" w:color="auto" w:fill="auto"/>
            <w:tcMar>
              <w:top w:w="14" w:type="dxa"/>
              <w:left w:w="14" w:type="dxa"/>
              <w:bottom w:w="14" w:type="dxa"/>
              <w:right w:w="14" w:type="dxa"/>
            </w:tcMar>
          </w:tcPr>
          <w:p w14:paraId="5DAAA158" w14:textId="77777777" w:rsidR="00BE2494" w:rsidRDefault="00BE2494" w:rsidP="00272A93">
            <w:pPr>
              <w:pStyle w:val="TableContents"/>
            </w:pPr>
          </w:p>
        </w:tc>
        <w:tc>
          <w:tcPr>
            <w:tcW w:w="2935" w:type="dxa"/>
            <w:tcBorders>
              <w:left w:val="single" w:sz="4" w:space="0" w:color="000000"/>
              <w:bottom w:val="single" w:sz="4" w:space="0" w:color="000000"/>
            </w:tcBorders>
            <w:shd w:val="clear" w:color="auto" w:fill="auto"/>
            <w:tcMar>
              <w:top w:w="14" w:type="dxa"/>
              <w:left w:w="14" w:type="dxa"/>
              <w:bottom w:w="14" w:type="dxa"/>
              <w:right w:w="14" w:type="dxa"/>
            </w:tcMar>
          </w:tcPr>
          <w:p w14:paraId="75FC9CE9" w14:textId="77777777" w:rsidR="00BE2494" w:rsidRDefault="00BE2494" w:rsidP="00272A93">
            <w:pPr>
              <w:pStyle w:val="TableContents"/>
            </w:pPr>
          </w:p>
        </w:tc>
        <w:tc>
          <w:tcPr>
            <w:tcW w:w="1250" w:type="dxa"/>
            <w:tcBorders>
              <w:left w:val="single" w:sz="4" w:space="0" w:color="000000"/>
              <w:bottom w:val="single" w:sz="4" w:space="0" w:color="000000"/>
            </w:tcBorders>
            <w:shd w:val="clear" w:color="auto" w:fill="auto"/>
            <w:tcMar>
              <w:top w:w="14" w:type="dxa"/>
              <w:left w:w="14" w:type="dxa"/>
              <w:bottom w:w="14" w:type="dxa"/>
              <w:right w:w="14" w:type="dxa"/>
            </w:tcMar>
          </w:tcPr>
          <w:p w14:paraId="771C7EB8" w14:textId="77777777" w:rsidR="00BE2494" w:rsidRDefault="00BE2494" w:rsidP="00272A93">
            <w:pPr>
              <w:pStyle w:val="TableContents"/>
              <w:jc w:val="center"/>
            </w:pPr>
          </w:p>
        </w:tc>
        <w:tc>
          <w:tcPr>
            <w:tcW w:w="1238" w:type="dxa"/>
            <w:tcBorders>
              <w:left w:val="single" w:sz="4" w:space="0" w:color="000000"/>
              <w:bottom w:val="single" w:sz="4" w:space="0" w:color="000000"/>
            </w:tcBorders>
            <w:shd w:val="clear" w:color="auto" w:fill="auto"/>
            <w:tcMar>
              <w:top w:w="14" w:type="dxa"/>
              <w:left w:w="14" w:type="dxa"/>
              <w:bottom w:w="14" w:type="dxa"/>
              <w:right w:w="14" w:type="dxa"/>
            </w:tcMar>
          </w:tcPr>
          <w:p w14:paraId="1B363E39" w14:textId="77777777" w:rsidR="00BE2494" w:rsidRDefault="00BE2494" w:rsidP="00272A93">
            <w:pPr>
              <w:pStyle w:val="TableContents"/>
              <w:jc w:val="center"/>
            </w:pPr>
          </w:p>
        </w:tc>
        <w:tc>
          <w:tcPr>
            <w:tcW w:w="1222" w:type="dxa"/>
            <w:tcBorders>
              <w:left w:val="single" w:sz="4" w:space="0" w:color="000000"/>
              <w:bottom w:val="single" w:sz="4" w:space="0" w:color="000000"/>
              <w:right w:val="single" w:sz="8" w:space="0" w:color="000000"/>
            </w:tcBorders>
            <w:shd w:val="clear" w:color="auto" w:fill="auto"/>
            <w:tcMar>
              <w:top w:w="14" w:type="dxa"/>
              <w:left w:w="14" w:type="dxa"/>
              <w:bottom w:w="14" w:type="dxa"/>
              <w:right w:w="14" w:type="dxa"/>
            </w:tcMar>
          </w:tcPr>
          <w:p w14:paraId="0AFDE169" w14:textId="77777777" w:rsidR="00BE2494" w:rsidRDefault="00BE2494" w:rsidP="00272A93">
            <w:pPr>
              <w:pStyle w:val="TableContents"/>
              <w:jc w:val="center"/>
            </w:pPr>
          </w:p>
        </w:tc>
      </w:tr>
      <w:tr w:rsidR="00BE2494" w14:paraId="4FE7F2ED" w14:textId="77777777" w:rsidTr="00272A93">
        <w:trPr>
          <w:trHeight w:val="14"/>
        </w:trPr>
        <w:tc>
          <w:tcPr>
            <w:tcW w:w="1106" w:type="dxa"/>
            <w:tcBorders>
              <w:left w:val="single" w:sz="8" w:space="0" w:color="000000"/>
              <w:bottom w:val="single" w:sz="4" w:space="0" w:color="000000"/>
            </w:tcBorders>
            <w:shd w:val="clear" w:color="auto" w:fill="auto"/>
            <w:tcMar>
              <w:top w:w="14" w:type="dxa"/>
              <w:left w:w="14" w:type="dxa"/>
              <w:bottom w:w="14" w:type="dxa"/>
              <w:right w:w="14" w:type="dxa"/>
            </w:tcMar>
          </w:tcPr>
          <w:p w14:paraId="1A409A23" w14:textId="77777777" w:rsidR="00BE2494" w:rsidRDefault="00BE2494" w:rsidP="00272A93">
            <w:pPr>
              <w:pStyle w:val="TableContents"/>
              <w:jc w:val="center"/>
            </w:pPr>
          </w:p>
        </w:tc>
        <w:tc>
          <w:tcPr>
            <w:tcW w:w="1278" w:type="dxa"/>
            <w:tcBorders>
              <w:left w:val="single" w:sz="4" w:space="0" w:color="000000"/>
              <w:bottom w:val="single" w:sz="4" w:space="0" w:color="000000"/>
            </w:tcBorders>
            <w:shd w:val="clear" w:color="auto" w:fill="auto"/>
            <w:tcMar>
              <w:top w:w="14" w:type="dxa"/>
              <w:left w:w="14" w:type="dxa"/>
              <w:bottom w:w="14" w:type="dxa"/>
              <w:right w:w="14" w:type="dxa"/>
            </w:tcMar>
          </w:tcPr>
          <w:p w14:paraId="3B65F799" w14:textId="77777777" w:rsidR="00BE2494" w:rsidRDefault="00BE2494" w:rsidP="00272A93">
            <w:pPr>
              <w:pStyle w:val="TableContents"/>
              <w:jc w:val="center"/>
            </w:pPr>
          </w:p>
        </w:tc>
        <w:tc>
          <w:tcPr>
            <w:tcW w:w="1185" w:type="dxa"/>
            <w:tcBorders>
              <w:left w:val="single" w:sz="4" w:space="0" w:color="000000"/>
              <w:bottom w:val="single" w:sz="4" w:space="0" w:color="000000"/>
            </w:tcBorders>
            <w:shd w:val="clear" w:color="auto" w:fill="auto"/>
            <w:tcMar>
              <w:top w:w="14" w:type="dxa"/>
              <w:left w:w="14" w:type="dxa"/>
              <w:bottom w:w="14" w:type="dxa"/>
              <w:right w:w="14" w:type="dxa"/>
            </w:tcMar>
          </w:tcPr>
          <w:p w14:paraId="51D87BFA" w14:textId="77777777" w:rsidR="00BE2494" w:rsidRDefault="00BE2494" w:rsidP="00272A93">
            <w:pPr>
              <w:pStyle w:val="TableContents"/>
            </w:pPr>
          </w:p>
        </w:tc>
        <w:tc>
          <w:tcPr>
            <w:tcW w:w="2935" w:type="dxa"/>
            <w:tcBorders>
              <w:left w:val="single" w:sz="4" w:space="0" w:color="000000"/>
              <w:bottom w:val="single" w:sz="4" w:space="0" w:color="000000"/>
            </w:tcBorders>
            <w:shd w:val="clear" w:color="auto" w:fill="auto"/>
            <w:tcMar>
              <w:top w:w="14" w:type="dxa"/>
              <w:left w:w="14" w:type="dxa"/>
              <w:bottom w:w="14" w:type="dxa"/>
              <w:right w:w="14" w:type="dxa"/>
            </w:tcMar>
          </w:tcPr>
          <w:p w14:paraId="79190606" w14:textId="77777777" w:rsidR="00BE2494" w:rsidRDefault="00BE2494" w:rsidP="00272A93">
            <w:pPr>
              <w:pStyle w:val="TableContents"/>
            </w:pPr>
          </w:p>
        </w:tc>
        <w:tc>
          <w:tcPr>
            <w:tcW w:w="1250" w:type="dxa"/>
            <w:tcBorders>
              <w:left w:val="single" w:sz="4" w:space="0" w:color="000000"/>
              <w:bottom w:val="single" w:sz="4" w:space="0" w:color="000000"/>
            </w:tcBorders>
            <w:shd w:val="clear" w:color="auto" w:fill="auto"/>
            <w:tcMar>
              <w:top w:w="14" w:type="dxa"/>
              <w:left w:w="14" w:type="dxa"/>
              <w:bottom w:w="14" w:type="dxa"/>
              <w:right w:w="14" w:type="dxa"/>
            </w:tcMar>
          </w:tcPr>
          <w:p w14:paraId="50091D13" w14:textId="77777777" w:rsidR="00BE2494" w:rsidRDefault="00BE2494" w:rsidP="00272A93">
            <w:pPr>
              <w:pStyle w:val="TableContents"/>
              <w:jc w:val="center"/>
            </w:pPr>
          </w:p>
        </w:tc>
        <w:tc>
          <w:tcPr>
            <w:tcW w:w="1238" w:type="dxa"/>
            <w:tcBorders>
              <w:left w:val="single" w:sz="4" w:space="0" w:color="000000"/>
              <w:bottom w:val="single" w:sz="4" w:space="0" w:color="000000"/>
            </w:tcBorders>
            <w:shd w:val="clear" w:color="auto" w:fill="auto"/>
            <w:tcMar>
              <w:top w:w="14" w:type="dxa"/>
              <w:left w:w="14" w:type="dxa"/>
              <w:bottom w:w="14" w:type="dxa"/>
              <w:right w:w="14" w:type="dxa"/>
            </w:tcMar>
          </w:tcPr>
          <w:p w14:paraId="08AD365A" w14:textId="77777777" w:rsidR="00BE2494" w:rsidRDefault="00BE2494" w:rsidP="00272A93">
            <w:pPr>
              <w:pStyle w:val="TableContents"/>
              <w:jc w:val="center"/>
            </w:pPr>
          </w:p>
        </w:tc>
        <w:tc>
          <w:tcPr>
            <w:tcW w:w="1222" w:type="dxa"/>
            <w:tcBorders>
              <w:left w:val="single" w:sz="4" w:space="0" w:color="000000"/>
              <w:bottom w:val="single" w:sz="4" w:space="0" w:color="000000"/>
              <w:right w:val="single" w:sz="8" w:space="0" w:color="000000"/>
            </w:tcBorders>
            <w:shd w:val="clear" w:color="auto" w:fill="auto"/>
            <w:tcMar>
              <w:top w:w="14" w:type="dxa"/>
              <w:left w:w="14" w:type="dxa"/>
              <w:bottom w:w="14" w:type="dxa"/>
              <w:right w:w="14" w:type="dxa"/>
            </w:tcMar>
          </w:tcPr>
          <w:p w14:paraId="780AC301" w14:textId="77777777" w:rsidR="00BE2494" w:rsidRDefault="00BE2494" w:rsidP="00272A93">
            <w:pPr>
              <w:pStyle w:val="TableContents"/>
              <w:jc w:val="center"/>
            </w:pPr>
          </w:p>
        </w:tc>
      </w:tr>
      <w:tr w:rsidR="00BE2494" w14:paraId="6AD4CA3F" w14:textId="77777777" w:rsidTr="00272A93">
        <w:trPr>
          <w:trHeight w:val="14"/>
        </w:trPr>
        <w:tc>
          <w:tcPr>
            <w:tcW w:w="1106" w:type="dxa"/>
            <w:tcBorders>
              <w:left w:val="single" w:sz="8" w:space="0" w:color="000000"/>
              <w:bottom w:val="single" w:sz="4" w:space="0" w:color="000000"/>
            </w:tcBorders>
            <w:shd w:val="clear" w:color="auto" w:fill="auto"/>
            <w:tcMar>
              <w:top w:w="14" w:type="dxa"/>
              <w:left w:w="14" w:type="dxa"/>
              <w:bottom w:w="14" w:type="dxa"/>
              <w:right w:w="14" w:type="dxa"/>
            </w:tcMar>
          </w:tcPr>
          <w:p w14:paraId="105F47CA" w14:textId="77777777" w:rsidR="00BE2494" w:rsidRDefault="00BE2494" w:rsidP="00272A93">
            <w:pPr>
              <w:pStyle w:val="TableContents"/>
              <w:jc w:val="center"/>
            </w:pPr>
          </w:p>
        </w:tc>
        <w:tc>
          <w:tcPr>
            <w:tcW w:w="1278" w:type="dxa"/>
            <w:tcBorders>
              <w:left w:val="single" w:sz="4" w:space="0" w:color="000000"/>
              <w:bottom w:val="single" w:sz="4" w:space="0" w:color="000000"/>
            </w:tcBorders>
            <w:shd w:val="clear" w:color="auto" w:fill="auto"/>
            <w:tcMar>
              <w:top w:w="14" w:type="dxa"/>
              <w:left w:w="14" w:type="dxa"/>
              <w:bottom w:w="14" w:type="dxa"/>
              <w:right w:w="14" w:type="dxa"/>
            </w:tcMar>
          </w:tcPr>
          <w:p w14:paraId="3251D41F" w14:textId="77777777" w:rsidR="00BE2494" w:rsidRDefault="00BE2494" w:rsidP="00272A93">
            <w:pPr>
              <w:pStyle w:val="TableContents"/>
              <w:jc w:val="center"/>
            </w:pPr>
          </w:p>
        </w:tc>
        <w:tc>
          <w:tcPr>
            <w:tcW w:w="1185" w:type="dxa"/>
            <w:tcBorders>
              <w:left w:val="single" w:sz="4" w:space="0" w:color="000000"/>
              <w:bottom w:val="single" w:sz="4" w:space="0" w:color="000000"/>
            </w:tcBorders>
            <w:shd w:val="clear" w:color="auto" w:fill="auto"/>
            <w:tcMar>
              <w:top w:w="14" w:type="dxa"/>
              <w:left w:w="14" w:type="dxa"/>
              <w:bottom w:w="14" w:type="dxa"/>
              <w:right w:w="14" w:type="dxa"/>
            </w:tcMar>
          </w:tcPr>
          <w:p w14:paraId="08436489" w14:textId="77777777" w:rsidR="00BE2494" w:rsidRDefault="00BE2494" w:rsidP="00272A93">
            <w:pPr>
              <w:pStyle w:val="TableContents"/>
            </w:pPr>
          </w:p>
        </w:tc>
        <w:tc>
          <w:tcPr>
            <w:tcW w:w="2935" w:type="dxa"/>
            <w:tcBorders>
              <w:left w:val="single" w:sz="4" w:space="0" w:color="000000"/>
              <w:bottom w:val="single" w:sz="4" w:space="0" w:color="000000"/>
            </w:tcBorders>
            <w:shd w:val="clear" w:color="auto" w:fill="auto"/>
            <w:tcMar>
              <w:top w:w="14" w:type="dxa"/>
              <w:left w:w="14" w:type="dxa"/>
              <w:bottom w:w="14" w:type="dxa"/>
              <w:right w:w="14" w:type="dxa"/>
            </w:tcMar>
          </w:tcPr>
          <w:p w14:paraId="1C7482E2" w14:textId="77777777" w:rsidR="00BE2494" w:rsidRDefault="00BE2494" w:rsidP="00272A93">
            <w:pPr>
              <w:pStyle w:val="TableContents"/>
            </w:pPr>
          </w:p>
        </w:tc>
        <w:tc>
          <w:tcPr>
            <w:tcW w:w="1250" w:type="dxa"/>
            <w:tcBorders>
              <w:left w:val="single" w:sz="4" w:space="0" w:color="000000"/>
              <w:bottom w:val="single" w:sz="4" w:space="0" w:color="000000"/>
            </w:tcBorders>
            <w:shd w:val="clear" w:color="auto" w:fill="auto"/>
            <w:tcMar>
              <w:top w:w="14" w:type="dxa"/>
              <w:left w:w="14" w:type="dxa"/>
              <w:bottom w:w="14" w:type="dxa"/>
              <w:right w:w="14" w:type="dxa"/>
            </w:tcMar>
          </w:tcPr>
          <w:p w14:paraId="3CCDEAE6" w14:textId="77777777" w:rsidR="00BE2494" w:rsidRDefault="00BE2494" w:rsidP="00272A93">
            <w:pPr>
              <w:pStyle w:val="TableContents"/>
              <w:jc w:val="center"/>
            </w:pPr>
          </w:p>
        </w:tc>
        <w:tc>
          <w:tcPr>
            <w:tcW w:w="1238" w:type="dxa"/>
            <w:tcBorders>
              <w:left w:val="single" w:sz="4" w:space="0" w:color="000000"/>
              <w:bottom w:val="single" w:sz="4" w:space="0" w:color="000000"/>
            </w:tcBorders>
            <w:shd w:val="clear" w:color="auto" w:fill="auto"/>
            <w:tcMar>
              <w:top w:w="14" w:type="dxa"/>
              <w:left w:w="14" w:type="dxa"/>
              <w:bottom w:w="14" w:type="dxa"/>
              <w:right w:w="14" w:type="dxa"/>
            </w:tcMar>
          </w:tcPr>
          <w:p w14:paraId="42B94861" w14:textId="77777777" w:rsidR="00BE2494" w:rsidRDefault="00BE2494" w:rsidP="00272A93">
            <w:pPr>
              <w:pStyle w:val="TableContents"/>
              <w:jc w:val="center"/>
            </w:pPr>
          </w:p>
        </w:tc>
        <w:tc>
          <w:tcPr>
            <w:tcW w:w="1222" w:type="dxa"/>
            <w:tcBorders>
              <w:left w:val="single" w:sz="4" w:space="0" w:color="000000"/>
              <w:bottom w:val="single" w:sz="4" w:space="0" w:color="000000"/>
              <w:right w:val="single" w:sz="8" w:space="0" w:color="000000"/>
            </w:tcBorders>
            <w:shd w:val="clear" w:color="auto" w:fill="auto"/>
            <w:tcMar>
              <w:top w:w="14" w:type="dxa"/>
              <w:left w:w="14" w:type="dxa"/>
              <w:bottom w:w="14" w:type="dxa"/>
              <w:right w:w="14" w:type="dxa"/>
            </w:tcMar>
          </w:tcPr>
          <w:p w14:paraId="591A8E5F" w14:textId="77777777" w:rsidR="00BE2494" w:rsidRDefault="00BE2494" w:rsidP="00272A93">
            <w:pPr>
              <w:pStyle w:val="TableContents"/>
              <w:jc w:val="center"/>
            </w:pPr>
          </w:p>
        </w:tc>
      </w:tr>
      <w:tr w:rsidR="00BE2494" w14:paraId="504DD990" w14:textId="77777777" w:rsidTr="00272A93">
        <w:trPr>
          <w:trHeight w:val="14"/>
        </w:trPr>
        <w:tc>
          <w:tcPr>
            <w:tcW w:w="1106" w:type="dxa"/>
            <w:tcBorders>
              <w:left w:val="single" w:sz="8" w:space="0" w:color="000000"/>
              <w:bottom w:val="single" w:sz="4" w:space="0" w:color="000000"/>
            </w:tcBorders>
            <w:shd w:val="clear" w:color="auto" w:fill="auto"/>
            <w:tcMar>
              <w:top w:w="14" w:type="dxa"/>
              <w:left w:w="14" w:type="dxa"/>
              <w:bottom w:w="14" w:type="dxa"/>
              <w:right w:w="14" w:type="dxa"/>
            </w:tcMar>
          </w:tcPr>
          <w:p w14:paraId="005FB6C5" w14:textId="77777777" w:rsidR="00BE2494" w:rsidRDefault="00BE2494" w:rsidP="00272A93">
            <w:pPr>
              <w:pStyle w:val="TableContents"/>
              <w:jc w:val="center"/>
            </w:pPr>
          </w:p>
        </w:tc>
        <w:tc>
          <w:tcPr>
            <w:tcW w:w="1278" w:type="dxa"/>
            <w:tcBorders>
              <w:left w:val="single" w:sz="4" w:space="0" w:color="000000"/>
              <w:bottom w:val="single" w:sz="4" w:space="0" w:color="000000"/>
            </w:tcBorders>
            <w:shd w:val="clear" w:color="auto" w:fill="auto"/>
            <w:tcMar>
              <w:top w:w="14" w:type="dxa"/>
              <w:left w:w="14" w:type="dxa"/>
              <w:bottom w:w="14" w:type="dxa"/>
              <w:right w:w="14" w:type="dxa"/>
            </w:tcMar>
          </w:tcPr>
          <w:p w14:paraId="72F35BFC" w14:textId="77777777" w:rsidR="00BE2494" w:rsidRDefault="00BE2494" w:rsidP="00272A93">
            <w:pPr>
              <w:pStyle w:val="TableContents"/>
              <w:jc w:val="center"/>
            </w:pPr>
          </w:p>
        </w:tc>
        <w:tc>
          <w:tcPr>
            <w:tcW w:w="1185" w:type="dxa"/>
            <w:tcBorders>
              <w:left w:val="single" w:sz="4" w:space="0" w:color="000000"/>
              <w:bottom w:val="single" w:sz="4" w:space="0" w:color="000000"/>
            </w:tcBorders>
            <w:shd w:val="clear" w:color="auto" w:fill="auto"/>
            <w:tcMar>
              <w:top w:w="14" w:type="dxa"/>
              <w:left w:w="14" w:type="dxa"/>
              <w:bottom w:w="14" w:type="dxa"/>
              <w:right w:w="14" w:type="dxa"/>
            </w:tcMar>
          </w:tcPr>
          <w:p w14:paraId="7D1CCA21" w14:textId="77777777" w:rsidR="00BE2494" w:rsidRDefault="00BE2494" w:rsidP="00272A93">
            <w:pPr>
              <w:pStyle w:val="TableContents"/>
            </w:pPr>
          </w:p>
        </w:tc>
        <w:tc>
          <w:tcPr>
            <w:tcW w:w="2935" w:type="dxa"/>
            <w:tcBorders>
              <w:left w:val="single" w:sz="4" w:space="0" w:color="000000"/>
              <w:bottom w:val="single" w:sz="4" w:space="0" w:color="000000"/>
            </w:tcBorders>
            <w:shd w:val="clear" w:color="auto" w:fill="auto"/>
            <w:tcMar>
              <w:top w:w="14" w:type="dxa"/>
              <w:left w:w="14" w:type="dxa"/>
              <w:bottom w:w="14" w:type="dxa"/>
              <w:right w:w="14" w:type="dxa"/>
            </w:tcMar>
          </w:tcPr>
          <w:p w14:paraId="54835EAE" w14:textId="77777777" w:rsidR="00BE2494" w:rsidRDefault="00BE2494" w:rsidP="00272A93">
            <w:pPr>
              <w:pStyle w:val="TableContents"/>
            </w:pPr>
          </w:p>
        </w:tc>
        <w:tc>
          <w:tcPr>
            <w:tcW w:w="1250" w:type="dxa"/>
            <w:tcBorders>
              <w:left w:val="single" w:sz="4" w:space="0" w:color="000000"/>
              <w:bottom w:val="single" w:sz="4" w:space="0" w:color="000000"/>
            </w:tcBorders>
            <w:shd w:val="clear" w:color="auto" w:fill="auto"/>
            <w:tcMar>
              <w:top w:w="14" w:type="dxa"/>
              <w:left w:w="14" w:type="dxa"/>
              <w:bottom w:w="14" w:type="dxa"/>
              <w:right w:w="14" w:type="dxa"/>
            </w:tcMar>
          </w:tcPr>
          <w:p w14:paraId="4ED41B71" w14:textId="77777777" w:rsidR="00BE2494" w:rsidRDefault="00BE2494" w:rsidP="00272A93">
            <w:pPr>
              <w:pStyle w:val="TableContents"/>
              <w:jc w:val="center"/>
            </w:pPr>
          </w:p>
        </w:tc>
        <w:tc>
          <w:tcPr>
            <w:tcW w:w="1238" w:type="dxa"/>
            <w:tcBorders>
              <w:left w:val="single" w:sz="4" w:space="0" w:color="000000"/>
              <w:bottom w:val="single" w:sz="4" w:space="0" w:color="000000"/>
            </w:tcBorders>
            <w:shd w:val="clear" w:color="auto" w:fill="auto"/>
            <w:tcMar>
              <w:top w:w="14" w:type="dxa"/>
              <w:left w:w="14" w:type="dxa"/>
              <w:bottom w:w="14" w:type="dxa"/>
              <w:right w:w="14" w:type="dxa"/>
            </w:tcMar>
          </w:tcPr>
          <w:p w14:paraId="3A2D9CE9" w14:textId="77777777" w:rsidR="00BE2494" w:rsidRDefault="00BE2494" w:rsidP="00272A93">
            <w:pPr>
              <w:pStyle w:val="TableContents"/>
              <w:jc w:val="center"/>
            </w:pPr>
          </w:p>
        </w:tc>
        <w:tc>
          <w:tcPr>
            <w:tcW w:w="1222" w:type="dxa"/>
            <w:tcBorders>
              <w:left w:val="single" w:sz="4" w:space="0" w:color="000000"/>
              <w:bottom w:val="single" w:sz="4" w:space="0" w:color="000000"/>
              <w:right w:val="single" w:sz="8" w:space="0" w:color="000000"/>
            </w:tcBorders>
            <w:shd w:val="clear" w:color="auto" w:fill="auto"/>
            <w:tcMar>
              <w:top w:w="14" w:type="dxa"/>
              <w:left w:w="14" w:type="dxa"/>
              <w:bottom w:w="14" w:type="dxa"/>
              <w:right w:w="14" w:type="dxa"/>
            </w:tcMar>
          </w:tcPr>
          <w:p w14:paraId="02E96ED7" w14:textId="77777777" w:rsidR="00BE2494" w:rsidRDefault="00BE2494" w:rsidP="00272A93">
            <w:pPr>
              <w:pStyle w:val="TableContents"/>
              <w:jc w:val="center"/>
            </w:pPr>
          </w:p>
        </w:tc>
      </w:tr>
      <w:tr w:rsidR="00BE2494" w14:paraId="6B015652" w14:textId="77777777" w:rsidTr="00272A93">
        <w:trPr>
          <w:trHeight w:val="14"/>
        </w:trPr>
        <w:tc>
          <w:tcPr>
            <w:tcW w:w="1106" w:type="dxa"/>
            <w:tcBorders>
              <w:left w:val="single" w:sz="8" w:space="0" w:color="000000"/>
              <w:bottom w:val="single" w:sz="4" w:space="0" w:color="000000"/>
            </w:tcBorders>
            <w:shd w:val="clear" w:color="auto" w:fill="auto"/>
            <w:tcMar>
              <w:top w:w="14" w:type="dxa"/>
              <w:left w:w="14" w:type="dxa"/>
              <w:bottom w:w="14" w:type="dxa"/>
              <w:right w:w="14" w:type="dxa"/>
            </w:tcMar>
          </w:tcPr>
          <w:p w14:paraId="55A050A4" w14:textId="77777777" w:rsidR="00BE2494" w:rsidRDefault="00BE2494" w:rsidP="00272A93">
            <w:pPr>
              <w:pStyle w:val="TableContents"/>
              <w:jc w:val="center"/>
            </w:pPr>
          </w:p>
        </w:tc>
        <w:tc>
          <w:tcPr>
            <w:tcW w:w="1278" w:type="dxa"/>
            <w:tcBorders>
              <w:left w:val="single" w:sz="4" w:space="0" w:color="000000"/>
              <w:bottom w:val="single" w:sz="4" w:space="0" w:color="000000"/>
            </w:tcBorders>
            <w:shd w:val="clear" w:color="auto" w:fill="auto"/>
            <w:tcMar>
              <w:top w:w="14" w:type="dxa"/>
              <w:left w:w="14" w:type="dxa"/>
              <w:bottom w:w="14" w:type="dxa"/>
              <w:right w:w="14" w:type="dxa"/>
            </w:tcMar>
          </w:tcPr>
          <w:p w14:paraId="02428091" w14:textId="77777777" w:rsidR="00BE2494" w:rsidRDefault="00BE2494" w:rsidP="00272A93">
            <w:pPr>
              <w:pStyle w:val="TableContents"/>
              <w:jc w:val="center"/>
            </w:pPr>
          </w:p>
        </w:tc>
        <w:tc>
          <w:tcPr>
            <w:tcW w:w="1185" w:type="dxa"/>
            <w:tcBorders>
              <w:left w:val="single" w:sz="4" w:space="0" w:color="000000"/>
              <w:bottom w:val="single" w:sz="4" w:space="0" w:color="000000"/>
            </w:tcBorders>
            <w:shd w:val="clear" w:color="auto" w:fill="auto"/>
            <w:tcMar>
              <w:top w:w="14" w:type="dxa"/>
              <w:left w:w="14" w:type="dxa"/>
              <w:bottom w:w="14" w:type="dxa"/>
              <w:right w:w="14" w:type="dxa"/>
            </w:tcMar>
          </w:tcPr>
          <w:p w14:paraId="4C4AFE1C" w14:textId="77777777" w:rsidR="00BE2494" w:rsidRDefault="00BE2494" w:rsidP="00272A93">
            <w:pPr>
              <w:pStyle w:val="TableContents"/>
            </w:pPr>
          </w:p>
        </w:tc>
        <w:tc>
          <w:tcPr>
            <w:tcW w:w="2935" w:type="dxa"/>
            <w:tcBorders>
              <w:left w:val="single" w:sz="4" w:space="0" w:color="000000"/>
              <w:bottom w:val="single" w:sz="4" w:space="0" w:color="000000"/>
            </w:tcBorders>
            <w:shd w:val="clear" w:color="auto" w:fill="auto"/>
            <w:tcMar>
              <w:top w:w="14" w:type="dxa"/>
              <w:left w:w="14" w:type="dxa"/>
              <w:bottom w:w="14" w:type="dxa"/>
              <w:right w:w="14" w:type="dxa"/>
            </w:tcMar>
          </w:tcPr>
          <w:p w14:paraId="7403644B" w14:textId="77777777" w:rsidR="00BE2494" w:rsidRDefault="00BE2494" w:rsidP="00272A93">
            <w:pPr>
              <w:pStyle w:val="TableContents"/>
            </w:pPr>
          </w:p>
        </w:tc>
        <w:tc>
          <w:tcPr>
            <w:tcW w:w="1250" w:type="dxa"/>
            <w:tcBorders>
              <w:left w:val="single" w:sz="4" w:space="0" w:color="000000"/>
              <w:bottom w:val="single" w:sz="4" w:space="0" w:color="000000"/>
            </w:tcBorders>
            <w:shd w:val="clear" w:color="auto" w:fill="auto"/>
            <w:tcMar>
              <w:top w:w="14" w:type="dxa"/>
              <w:left w:w="14" w:type="dxa"/>
              <w:bottom w:w="14" w:type="dxa"/>
              <w:right w:w="14" w:type="dxa"/>
            </w:tcMar>
          </w:tcPr>
          <w:p w14:paraId="412B8636" w14:textId="77777777" w:rsidR="00BE2494" w:rsidRDefault="00BE2494" w:rsidP="00272A93">
            <w:pPr>
              <w:pStyle w:val="TableContents"/>
              <w:jc w:val="center"/>
            </w:pPr>
          </w:p>
        </w:tc>
        <w:tc>
          <w:tcPr>
            <w:tcW w:w="1238" w:type="dxa"/>
            <w:tcBorders>
              <w:left w:val="single" w:sz="4" w:space="0" w:color="000000"/>
              <w:bottom w:val="single" w:sz="4" w:space="0" w:color="000000"/>
            </w:tcBorders>
            <w:shd w:val="clear" w:color="auto" w:fill="auto"/>
            <w:tcMar>
              <w:top w:w="14" w:type="dxa"/>
              <w:left w:w="14" w:type="dxa"/>
              <w:bottom w:w="14" w:type="dxa"/>
              <w:right w:w="14" w:type="dxa"/>
            </w:tcMar>
          </w:tcPr>
          <w:p w14:paraId="3DC88DEC" w14:textId="77777777" w:rsidR="00BE2494" w:rsidRDefault="00BE2494" w:rsidP="00272A93">
            <w:pPr>
              <w:pStyle w:val="TableContents"/>
              <w:jc w:val="center"/>
            </w:pPr>
          </w:p>
        </w:tc>
        <w:tc>
          <w:tcPr>
            <w:tcW w:w="1222" w:type="dxa"/>
            <w:tcBorders>
              <w:left w:val="single" w:sz="4" w:space="0" w:color="000000"/>
              <w:bottom w:val="single" w:sz="4" w:space="0" w:color="000000"/>
              <w:right w:val="single" w:sz="8" w:space="0" w:color="000000"/>
            </w:tcBorders>
            <w:shd w:val="clear" w:color="auto" w:fill="auto"/>
            <w:tcMar>
              <w:top w:w="14" w:type="dxa"/>
              <w:left w:w="14" w:type="dxa"/>
              <w:bottom w:w="14" w:type="dxa"/>
              <w:right w:w="14" w:type="dxa"/>
            </w:tcMar>
          </w:tcPr>
          <w:p w14:paraId="51F97B70" w14:textId="77777777" w:rsidR="00BE2494" w:rsidRDefault="00BE2494" w:rsidP="00272A93">
            <w:pPr>
              <w:pStyle w:val="TableContents"/>
              <w:jc w:val="center"/>
            </w:pPr>
          </w:p>
        </w:tc>
      </w:tr>
      <w:tr w:rsidR="00BE2494" w14:paraId="14FAE5D9" w14:textId="77777777" w:rsidTr="00272A93">
        <w:trPr>
          <w:trHeight w:val="14"/>
        </w:trPr>
        <w:tc>
          <w:tcPr>
            <w:tcW w:w="1106" w:type="dxa"/>
            <w:tcBorders>
              <w:left w:val="single" w:sz="8" w:space="0" w:color="000000"/>
              <w:bottom w:val="single" w:sz="4" w:space="0" w:color="000000"/>
            </w:tcBorders>
            <w:shd w:val="clear" w:color="auto" w:fill="auto"/>
            <w:tcMar>
              <w:top w:w="14" w:type="dxa"/>
              <w:left w:w="14" w:type="dxa"/>
              <w:bottom w:w="14" w:type="dxa"/>
              <w:right w:w="14" w:type="dxa"/>
            </w:tcMar>
          </w:tcPr>
          <w:p w14:paraId="2D597170" w14:textId="77777777" w:rsidR="00BE2494" w:rsidRDefault="00BE2494" w:rsidP="00272A93">
            <w:pPr>
              <w:pStyle w:val="TableContents"/>
              <w:jc w:val="center"/>
            </w:pPr>
          </w:p>
        </w:tc>
        <w:tc>
          <w:tcPr>
            <w:tcW w:w="1278" w:type="dxa"/>
            <w:tcBorders>
              <w:left w:val="single" w:sz="4" w:space="0" w:color="000000"/>
              <w:bottom w:val="single" w:sz="4" w:space="0" w:color="000000"/>
            </w:tcBorders>
            <w:shd w:val="clear" w:color="auto" w:fill="auto"/>
            <w:tcMar>
              <w:top w:w="14" w:type="dxa"/>
              <w:left w:w="14" w:type="dxa"/>
              <w:bottom w:w="14" w:type="dxa"/>
              <w:right w:w="14" w:type="dxa"/>
            </w:tcMar>
          </w:tcPr>
          <w:p w14:paraId="5B61B405" w14:textId="77777777" w:rsidR="00BE2494" w:rsidRDefault="00BE2494" w:rsidP="00272A93">
            <w:pPr>
              <w:pStyle w:val="TableContents"/>
              <w:jc w:val="center"/>
            </w:pPr>
          </w:p>
        </w:tc>
        <w:tc>
          <w:tcPr>
            <w:tcW w:w="1185" w:type="dxa"/>
            <w:tcBorders>
              <w:left w:val="single" w:sz="4" w:space="0" w:color="000000"/>
              <w:bottom w:val="single" w:sz="4" w:space="0" w:color="000000"/>
            </w:tcBorders>
            <w:shd w:val="clear" w:color="auto" w:fill="auto"/>
            <w:tcMar>
              <w:top w:w="14" w:type="dxa"/>
              <w:left w:w="14" w:type="dxa"/>
              <w:bottom w:w="14" w:type="dxa"/>
              <w:right w:w="14" w:type="dxa"/>
            </w:tcMar>
          </w:tcPr>
          <w:p w14:paraId="4E4417F4" w14:textId="77777777" w:rsidR="00BE2494" w:rsidRDefault="00BE2494" w:rsidP="00272A93">
            <w:pPr>
              <w:pStyle w:val="TableContents"/>
            </w:pPr>
          </w:p>
        </w:tc>
        <w:tc>
          <w:tcPr>
            <w:tcW w:w="2935" w:type="dxa"/>
            <w:tcBorders>
              <w:left w:val="single" w:sz="4" w:space="0" w:color="000000"/>
              <w:bottom w:val="single" w:sz="4" w:space="0" w:color="000000"/>
            </w:tcBorders>
            <w:shd w:val="clear" w:color="auto" w:fill="auto"/>
            <w:tcMar>
              <w:top w:w="14" w:type="dxa"/>
              <w:left w:w="14" w:type="dxa"/>
              <w:bottom w:w="14" w:type="dxa"/>
              <w:right w:w="14" w:type="dxa"/>
            </w:tcMar>
          </w:tcPr>
          <w:p w14:paraId="2557DA50" w14:textId="77777777" w:rsidR="00BE2494" w:rsidRDefault="00BE2494" w:rsidP="00272A93">
            <w:pPr>
              <w:pStyle w:val="TableContents"/>
            </w:pPr>
          </w:p>
        </w:tc>
        <w:tc>
          <w:tcPr>
            <w:tcW w:w="1250" w:type="dxa"/>
            <w:tcBorders>
              <w:left w:val="single" w:sz="4" w:space="0" w:color="000000"/>
              <w:bottom w:val="single" w:sz="4" w:space="0" w:color="000000"/>
            </w:tcBorders>
            <w:shd w:val="clear" w:color="auto" w:fill="auto"/>
            <w:tcMar>
              <w:top w:w="14" w:type="dxa"/>
              <w:left w:w="14" w:type="dxa"/>
              <w:bottom w:w="14" w:type="dxa"/>
              <w:right w:w="14" w:type="dxa"/>
            </w:tcMar>
          </w:tcPr>
          <w:p w14:paraId="365EED67" w14:textId="77777777" w:rsidR="00BE2494" w:rsidRDefault="00BE2494" w:rsidP="00272A93">
            <w:pPr>
              <w:pStyle w:val="TableContents"/>
              <w:jc w:val="center"/>
            </w:pPr>
          </w:p>
        </w:tc>
        <w:tc>
          <w:tcPr>
            <w:tcW w:w="1238" w:type="dxa"/>
            <w:tcBorders>
              <w:left w:val="single" w:sz="4" w:space="0" w:color="000000"/>
              <w:bottom w:val="single" w:sz="4" w:space="0" w:color="000000"/>
            </w:tcBorders>
            <w:shd w:val="clear" w:color="auto" w:fill="auto"/>
            <w:tcMar>
              <w:top w:w="14" w:type="dxa"/>
              <w:left w:w="14" w:type="dxa"/>
              <w:bottom w:w="14" w:type="dxa"/>
              <w:right w:w="14" w:type="dxa"/>
            </w:tcMar>
          </w:tcPr>
          <w:p w14:paraId="72C6670D" w14:textId="77777777" w:rsidR="00BE2494" w:rsidRDefault="00BE2494" w:rsidP="00272A93">
            <w:pPr>
              <w:pStyle w:val="TableContents"/>
              <w:jc w:val="center"/>
            </w:pPr>
          </w:p>
        </w:tc>
        <w:tc>
          <w:tcPr>
            <w:tcW w:w="1222" w:type="dxa"/>
            <w:tcBorders>
              <w:left w:val="single" w:sz="4" w:space="0" w:color="000000"/>
              <w:bottom w:val="single" w:sz="4" w:space="0" w:color="000000"/>
              <w:right w:val="single" w:sz="8" w:space="0" w:color="000000"/>
            </w:tcBorders>
            <w:shd w:val="clear" w:color="auto" w:fill="auto"/>
            <w:tcMar>
              <w:top w:w="14" w:type="dxa"/>
              <w:left w:w="14" w:type="dxa"/>
              <w:bottom w:w="14" w:type="dxa"/>
              <w:right w:w="14" w:type="dxa"/>
            </w:tcMar>
          </w:tcPr>
          <w:p w14:paraId="406C475F" w14:textId="77777777" w:rsidR="00BE2494" w:rsidRDefault="00BE2494" w:rsidP="00272A93">
            <w:pPr>
              <w:pStyle w:val="TableContents"/>
              <w:jc w:val="center"/>
            </w:pPr>
          </w:p>
        </w:tc>
      </w:tr>
      <w:tr w:rsidR="00BE2494" w14:paraId="0A724C8C" w14:textId="77777777" w:rsidTr="00272A93">
        <w:trPr>
          <w:trHeight w:val="14"/>
        </w:trPr>
        <w:tc>
          <w:tcPr>
            <w:tcW w:w="1106" w:type="dxa"/>
            <w:tcBorders>
              <w:left w:val="single" w:sz="8" w:space="0" w:color="000000"/>
              <w:bottom w:val="single" w:sz="4" w:space="0" w:color="000000"/>
            </w:tcBorders>
            <w:shd w:val="clear" w:color="auto" w:fill="auto"/>
            <w:tcMar>
              <w:top w:w="14" w:type="dxa"/>
              <w:left w:w="14" w:type="dxa"/>
              <w:bottom w:w="14" w:type="dxa"/>
              <w:right w:w="14" w:type="dxa"/>
            </w:tcMar>
          </w:tcPr>
          <w:p w14:paraId="7850839B" w14:textId="77777777" w:rsidR="00BE2494" w:rsidRDefault="00BE2494" w:rsidP="00272A93">
            <w:pPr>
              <w:pStyle w:val="TableContents"/>
              <w:jc w:val="center"/>
            </w:pPr>
          </w:p>
        </w:tc>
        <w:tc>
          <w:tcPr>
            <w:tcW w:w="1278" w:type="dxa"/>
            <w:tcBorders>
              <w:left w:val="single" w:sz="4" w:space="0" w:color="000000"/>
              <w:bottom w:val="single" w:sz="4" w:space="0" w:color="000000"/>
            </w:tcBorders>
            <w:shd w:val="clear" w:color="auto" w:fill="auto"/>
            <w:tcMar>
              <w:top w:w="14" w:type="dxa"/>
              <w:left w:w="14" w:type="dxa"/>
              <w:bottom w:w="14" w:type="dxa"/>
              <w:right w:w="14" w:type="dxa"/>
            </w:tcMar>
          </w:tcPr>
          <w:p w14:paraId="43D5BFFA" w14:textId="77777777" w:rsidR="00BE2494" w:rsidRDefault="00BE2494" w:rsidP="00272A93">
            <w:pPr>
              <w:pStyle w:val="TableContents"/>
              <w:jc w:val="center"/>
            </w:pPr>
          </w:p>
        </w:tc>
        <w:tc>
          <w:tcPr>
            <w:tcW w:w="1185" w:type="dxa"/>
            <w:tcBorders>
              <w:left w:val="single" w:sz="4" w:space="0" w:color="000000"/>
              <w:bottom w:val="single" w:sz="4" w:space="0" w:color="000000"/>
            </w:tcBorders>
            <w:shd w:val="clear" w:color="auto" w:fill="auto"/>
            <w:tcMar>
              <w:top w:w="14" w:type="dxa"/>
              <w:left w:w="14" w:type="dxa"/>
              <w:bottom w:w="14" w:type="dxa"/>
              <w:right w:w="14" w:type="dxa"/>
            </w:tcMar>
          </w:tcPr>
          <w:p w14:paraId="7A32BE98" w14:textId="77777777" w:rsidR="00BE2494" w:rsidRDefault="00BE2494" w:rsidP="00272A93">
            <w:pPr>
              <w:pStyle w:val="TableContents"/>
            </w:pPr>
          </w:p>
        </w:tc>
        <w:tc>
          <w:tcPr>
            <w:tcW w:w="2935" w:type="dxa"/>
            <w:tcBorders>
              <w:left w:val="single" w:sz="4" w:space="0" w:color="000000"/>
              <w:bottom w:val="single" w:sz="4" w:space="0" w:color="000000"/>
            </w:tcBorders>
            <w:shd w:val="clear" w:color="auto" w:fill="auto"/>
            <w:tcMar>
              <w:top w:w="14" w:type="dxa"/>
              <w:left w:w="14" w:type="dxa"/>
              <w:bottom w:w="14" w:type="dxa"/>
              <w:right w:w="14" w:type="dxa"/>
            </w:tcMar>
          </w:tcPr>
          <w:p w14:paraId="07C6D930" w14:textId="77777777" w:rsidR="00BE2494" w:rsidRDefault="00BE2494" w:rsidP="00272A93">
            <w:pPr>
              <w:pStyle w:val="TableContents"/>
            </w:pPr>
          </w:p>
        </w:tc>
        <w:tc>
          <w:tcPr>
            <w:tcW w:w="1250" w:type="dxa"/>
            <w:tcBorders>
              <w:left w:val="single" w:sz="4" w:space="0" w:color="000000"/>
              <w:bottom w:val="single" w:sz="4" w:space="0" w:color="000000"/>
            </w:tcBorders>
            <w:shd w:val="clear" w:color="auto" w:fill="auto"/>
            <w:tcMar>
              <w:top w:w="14" w:type="dxa"/>
              <w:left w:w="14" w:type="dxa"/>
              <w:bottom w:w="14" w:type="dxa"/>
              <w:right w:w="14" w:type="dxa"/>
            </w:tcMar>
          </w:tcPr>
          <w:p w14:paraId="7286C599" w14:textId="77777777" w:rsidR="00BE2494" w:rsidRDefault="00BE2494" w:rsidP="00272A93">
            <w:pPr>
              <w:pStyle w:val="TableContents"/>
              <w:jc w:val="center"/>
            </w:pPr>
          </w:p>
        </w:tc>
        <w:tc>
          <w:tcPr>
            <w:tcW w:w="1238" w:type="dxa"/>
            <w:tcBorders>
              <w:left w:val="single" w:sz="4" w:space="0" w:color="000000"/>
              <w:bottom w:val="single" w:sz="4" w:space="0" w:color="000000"/>
            </w:tcBorders>
            <w:shd w:val="clear" w:color="auto" w:fill="auto"/>
            <w:tcMar>
              <w:top w:w="14" w:type="dxa"/>
              <w:left w:w="14" w:type="dxa"/>
              <w:bottom w:w="14" w:type="dxa"/>
              <w:right w:w="14" w:type="dxa"/>
            </w:tcMar>
          </w:tcPr>
          <w:p w14:paraId="37578381" w14:textId="77777777" w:rsidR="00BE2494" w:rsidRDefault="00BE2494" w:rsidP="00272A93">
            <w:pPr>
              <w:pStyle w:val="TableContents"/>
              <w:jc w:val="center"/>
            </w:pPr>
          </w:p>
        </w:tc>
        <w:tc>
          <w:tcPr>
            <w:tcW w:w="1222" w:type="dxa"/>
            <w:tcBorders>
              <w:left w:val="single" w:sz="4" w:space="0" w:color="000000"/>
              <w:bottom w:val="single" w:sz="4" w:space="0" w:color="000000"/>
              <w:right w:val="single" w:sz="8" w:space="0" w:color="000000"/>
            </w:tcBorders>
            <w:shd w:val="clear" w:color="auto" w:fill="auto"/>
            <w:tcMar>
              <w:top w:w="14" w:type="dxa"/>
              <w:left w:w="14" w:type="dxa"/>
              <w:bottom w:w="14" w:type="dxa"/>
              <w:right w:w="14" w:type="dxa"/>
            </w:tcMar>
          </w:tcPr>
          <w:p w14:paraId="335CCEB2" w14:textId="77777777" w:rsidR="00BE2494" w:rsidRDefault="00BE2494" w:rsidP="00272A93">
            <w:pPr>
              <w:pStyle w:val="TableContents"/>
              <w:jc w:val="center"/>
            </w:pPr>
          </w:p>
        </w:tc>
      </w:tr>
      <w:tr w:rsidR="00BE2494" w14:paraId="072A3706" w14:textId="77777777" w:rsidTr="00272A93">
        <w:trPr>
          <w:trHeight w:val="14"/>
        </w:trPr>
        <w:tc>
          <w:tcPr>
            <w:tcW w:w="1106" w:type="dxa"/>
            <w:tcBorders>
              <w:left w:val="single" w:sz="8" w:space="0" w:color="000000"/>
              <w:bottom w:val="single" w:sz="4" w:space="0" w:color="000000"/>
            </w:tcBorders>
            <w:shd w:val="clear" w:color="auto" w:fill="auto"/>
            <w:tcMar>
              <w:top w:w="14" w:type="dxa"/>
              <w:left w:w="14" w:type="dxa"/>
              <w:bottom w:w="14" w:type="dxa"/>
              <w:right w:w="14" w:type="dxa"/>
            </w:tcMar>
          </w:tcPr>
          <w:p w14:paraId="5DEF4E14" w14:textId="77777777" w:rsidR="00BE2494" w:rsidRDefault="00BE2494" w:rsidP="00272A93">
            <w:pPr>
              <w:pStyle w:val="TableContents"/>
              <w:jc w:val="center"/>
            </w:pPr>
          </w:p>
        </w:tc>
        <w:tc>
          <w:tcPr>
            <w:tcW w:w="1278" w:type="dxa"/>
            <w:tcBorders>
              <w:left w:val="single" w:sz="4" w:space="0" w:color="000000"/>
              <w:bottom w:val="single" w:sz="4" w:space="0" w:color="000000"/>
            </w:tcBorders>
            <w:shd w:val="clear" w:color="auto" w:fill="auto"/>
            <w:tcMar>
              <w:top w:w="14" w:type="dxa"/>
              <w:left w:w="14" w:type="dxa"/>
              <w:bottom w:w="14" w:type="dxa"/>
              <w:right w:w="14" w:type="dxa"/>
            </w:tcMar>
          </w:tcPr>
          <w:p w14:paraId="40935073" w14:textId="77777777" w:rsidR="00BE2494" w:rsidRDefault="00BE2494" w:rsidP="00272A93">
            <w:pPr>
              <w:pStyle w:val="TableContents"/>
              <w:jc w:val="center"/>
            </w:pPr>
          </w:p>
        </w:tc>
        <w:tc>
          <w:tcPr>
            <w:tcW w:w="1185" w:type="dxa"/>
            <w:tcBorders>
              <w:left w:val="single" w:sz="4" w:space="0" w:color="000000"/>
              <w:bottom w:val="single" w:sz="4" w:space="0" w:color="000000"/>
            </w:tcBorders>
            <w:shd w:val="clear" w:color="auto" w:fill="auto"/>
            <w:tcMar>
              <w:top w:w="14" w:type="dxa"/>
              <w:left w:w="14" w:type="dxa"/>
              <w:bottom w:w="14" w:type="dxa"/>
              <w:right w:w="14" w:type="dxa"/>
            </w:tcMar>
          </w:tcPr>
          <w:p w14:paraId="6E8216EE" w14:textId="77777777" w:rsidR="00BE2494" w:rsidRDefault="00BE2494" w:rsidP="00272A93">
            <w:pPr>
              <w:pStyle w:val="TableContents"/>
            </w:pPr>
          </w:p>
        </w:tc>
        <w:tc>
          <w:tcPr>
            <w:tcW w:w="2935" w:type="dxa"/>
            <w:tcBorders>
              <w:left w:val="single" w:sz="4" w:space="0" w:color="000000"/>
              <w:bottom w:val="single" w:sz="4" w:space="0" w:color="000000"/>
            </w:tcBorders>
            <w:shd w:val="clear" w:color="auto" w:fill="auto"/>
            <w:tcMar>
              <w:top w:w="14" w:type="dxa"/>
              <w:left w:w="14" w:type="dxa"/>
              <w:bottom w:w="14" w:type="dxa"/>
              <w:right w:w="14" w:type="dxa"/>
            </w:tcMar>
          </w:tcPr>
          <w:p w14:paraId="0FB6896C" w14:textId="77777777" w:rsidR="00BE2494" w:rsidRDefault="00BE2494" w:rsidP="00272A93">
            <w:pPr>
              <w:pStyle w:val="TableContents"/>
            </w:pPr>
          </w:p>
        </w:tc>
        <w:tc>
          <w:tcPr>
            <w:tcW w:w="1250" w:type="dxa"/>
            <w:tcBorders>
              <w:left w:val="single" w:sz="4" w:space="0" w:color="000000"/>
              <w:bottom w:val="single" w:sz="4" w:space="0" w:color="000000"/>
            </w:tcBorders>
            <w:shd w:val="clear" w:color="auto" w:fill="auto"/>
            <w:tcMar>
              <w:top w:w="14" w:type="dxa"/>
              <w:left w:w="14" w:type="dxa"/>
              <w:bottom w:w="14" w:type="dxa"/>
              <w:right w:w="14" w:type="dxa"/>
            </w:tcMar>
          </w:tcPr>
          <w:p w14:paraId="68C2A982" w14:textId="77777777" w:rsidR="00BE2494" w:rsidRDefault="00BE2494" w:rsidP="00272A93">
            <w:pPr>
              <w:pStyle w:val="TableContents"/>
              <w:jc w:val="center"/>
            </w:pPr>
          </w:p>
        </w:tc>
        <w:tc>
          <w:tcPr>
            <w:tcW w:w="1238" w:type="dxa"/>
            <w:tcBorders>
              <w:left w:val="single" w:sz="4" w:space="0" w:color="000000"/>
              <w:bottom w:val="single" w:sz="4" w:space="0" w:color="000000"/>
            </w:tcBorders>
            <w:shd w:val="clear" w:color="auto" w:fill="auto"/>
            <w:tcMar>
              <w:top w:w="14" w:type="dxa"/>
              <w:left w:w="14" w:type="dxa"/>
              <w:bottom w:w="14" w:type="dxa"/>
              <w:right w:w="14" w:type="dxa"/>
            </w:tcMar>
          </w:tcPr>
          <w:p w14:paraId="0EEDBFB0" w14:textId="77777777" w:rsidR="00BE2494" w:rsidRDefault="00BE2494" w:rsidP="00272A93">
            <w:pPr>
              <w:pStyle w:val="TableContents"/>
              <w:jc w:val="center"/>
            </w:pPr>
          </w:p>
        </w:tc>
        <w:tc>
          <w:tcPr>
            <w:tcW w:w="1222" w:type="dxa"/>
            <w:tcBorders>
              <w:left w:val="single" w:sz="4" w:space="0" w:color="000000"/>
              <w:bottom w:val="single" w:sz="4" w:space="0" w:color="000000"/>
              <w:right w:val="single" w:sz="8" w:space="0" w:color="000000"/>
            </w:tcBorders>
            <w:shd w:val="clear" w:color="auto" w:fill="auto"/>
            <w:tcMar>
              <w:top w:w="14" w:type="dxa"/>
              <w:left w:w="14" w:type="dxa"/>
              <w:bottom w:w="14" w:type="dxa"/>
              <w:right w:w="14" w:type="dxa"/>
            </w:tcMar>
          </w:tcPr>
          <w:p w14:paraId="51DF8626" w14:textId="77777777" w:rsidR="00BE2494" w:rsidRDefault="00BE2494" w:rsidP="00272A93">
            <w:pPr>
              <w:pStyle w:val="TableContents"/>
              <w:jc w:val="center"/>
            </w:pPr>
          </w:p>
        </w:tc>
      </w:tr>
      <w:tr w:rsidR="00BE2494" w14:paraId="51B25815" w14:textId="77777777" w:rsidTr="00272A93">
        <w:trPr>
          <w:trHeight w:val="14"/>
        </w:trPr>
        <w:tc>
          <w:tcPr>
            <w:tcW w:w="1106" w:type="dxa"/>
            <w:tcBorders>
              <w:left w:val="single" w:sz="8" w:space="0" w:color="000000"/>
              <w:bottom w:val="single" w:sz="4" w:space="0" w:color="000000"/>
            </w:tcBorders>
            <w:shd w:val="clear" w:color="auto" w:fill="auto"/>
            <w:tcMar>
              <w:top w:w="14" w:type="dxa"/>
              <w:left w:w="14" w:type="dxa"/>
              <w:bottom w:w="14" w:type="dxa"/>
              <w:right w:w="14" w:type="dxa"/>
            </w:tcMar>
          </w:tcPr>
          <w:p w14:paraId="798DA523" w14:textId="77777777" w:rsidR="00BE2494" w:rsidRDefault="00BE2494" w:rsidP="00272A93">
            <w:pPr>
              <w:pStyle w:val="TableContents"/>
              <w:jc w:val="center"/>
            </w:pPr>
          </w:p>
        </w:tc>
        <w:tc>
          <w:tcPr>
            <w:tcW w:w="1278" w:type="dxa"/>
            <w:tcBorders>
              <w:left w:val="single" w:sz="4" w:space="0" w:color="000000"/>
              <w:bottom w:val="single" w:sz="4" w:space="0" w:color="000000"/>
            </w:tcBorders>
            <w:shd w:val="clear" w:color="auto" w:fill="auto"/>
            <w:tcMar>
              <w:top w:w="14" w:type="dxa"/>
              <w:left w:w="14" w:type="dxa"/>
              <w:bottom w:w="14" w:type="dxa"/>
              <w:right w:w="14" w:type="dxa"/>
            </w:tcMar>
          </w:tcPr>
          <w:p w14:paraId="4A052640" w14:textId="77777777" w:rsidR="00BE2494" w:rsidRDefault="00BE2494" w:rsidP="00272A93">
            <w:pPr>
              <w:pStyle w:val="TableContents"/>
              <w:jc w:val="center"/>
            </w:pPr>
          </w:p>
        </w:tc>
        <w:tc>
          <w:tcPr>
            <w:tcW w:w="1185" w:type="dxa"/>
            <w:tcBorders>
              <w:left w:val="single" w:sz="4" w:space="0" w:color="000000"/>
              <w:bottom w:val="single" w:sz="4" w:space="0" w:color="000000"/>
            </w:tcBorders>
            <w:shd w:val="clear" w:color="auto" w:fill="auto"/>
            <w:tcMar>
              <w:top w:w="14" w:type="dxa"/>
              <w:left w:w="14" w:type="dxa"/>
              <w:bottom w:w="14" w:type="dxa"/>
              <w:right w:w="14" w:type="dxa"/>
            </w:tcMar>
          </w:tcPr>
          <w:p w14:paraId="42994CE0" w14:textId="77777777" w:rsidR="00BE2494" w:rsidRDefault="00BE2494" w:rsidP="00272A93">
            <w:pPr>
              <w:pStyle w:val="TableContents"/>
            </w:pPr>
          </w:p>
        </w:tc>
        <w:tc>
          <w:tcPr>
            <w:tcW w:w="2935" w:type="dxa"/>
            <w:tcBorders>
              <w:left w:val="single" w:sz="4" w:space="0" w:color="000000"/>
              <w:bottom w:val="single" w:sz="4" w:space="0" w:color="000000"/>
            </w:tcBorders>
            <w:shd w:val="clear" w:color="auto" w:fill="auto"/>
            <w:tcMar>
              <w:top w:w="14" w:type="dxa"/>
              <w:left w:w="14" w:type="dxa"/>
              <w:bottom w:w="14" w:type="dxa"/>
              <w:right w:w="14" w:type="dxa"/>
            </w:tcMar>
          </w:tcPr>
          <w:p w14:paraId="0E270F3C" w14:textId="77777777" w:rsidR="00BE2494" w:rsidRDefault="00BE2494" w:rsidP="00272A93">
            <w:pPr>
              <w:pStyle w:val="TableContents"/>
            </w:pPr>
          </w:p>
        </w:tc>
        <w:tc>
          <w:tcPr>
            <w:tcW w:w="1250" w:type="dxa"/>
            <w:tcBorders>
              <w:left w:val="single" w:sz="4" w:space="0" w:color="000000"/>
              <w:bottom w:val="single" w:sz="4" w:space="0" w:color="000000"/>
            </w:tcBorders>
            <w:shd w:val="clear" w:color="auto" w:fill="auto"/>
            <w:tcMar>
              <w:top w:w="14" w:type="dxa"/>
              <w:left w:w="14" w:type="dxa"/>
              <w:bottom w:w="14" w:type="dxa"/>
              <w:right w:w="14" w:type="dxa"/>
            </w:tcMar>
          </w:tcPr>
          <w:p w14:paraId="0B802CD1" w14:textId="77777777" w:rsidR="00BE2494" w:rsidRDefault="00BE2494" w:rsidP="00272A93">
            <w:pPr>
              <w:pStyle w:val="TableContents"/>
              <w:jc w:val="center"/>
            </w:pPr>
          </w:p>
        </w:tc>
        <w:tc>
          <w:tcPr>
            <w:tcW w:w="1238" w:type="dxa"/>
            <w:tcBorders>
              <w:left w:val="single" w:sz="4" w:space="0" w:color="000000"/>
              <w:bottom w:val="single" w:sz="4" w:space="0" w:color="000000"/>
            </w:tcBorders>
            <w:shd w:val="clear" w:color="auto" w:fill="auto"/>
            <w:tcMar>
              <w:top w:w="14" w:type="dxa"/>
              <w:left w:w="14" w:type="dxa"/>
              <w:bottom w:w="14" w:type="dxa"/>
              <w:right w:w="14" w:type="dxa"/>
            </w:tcMar>
          </w:tcPr>
          <w:p w14:paraId="4F44145C" w14:textId="77777777" w:rsidR="00BE2494" w:rsidRDefault="00BE2494" w:rsidP="00272A93">
            <w:pPr>
              <w:pStyle w:val="TableContents"/>
              <w:jc w:val="center"/>
            </w:pPr>
          </w:p>
        </w:tc>
        <w:tc>
          <w:tcPr>
            <w:tcW w:w="1222" w:type="dxa"/>
            <w:tcBorders>
              <w:left w:val="single" w:sz="4" w:space="0" w:color="000000"/>
              <w:bottom w:val="single" w:sz="4" w:space="0" w:color="000000"/>
              <w:right w:val="single" w:sz="8" w:space="0" w:color="000000"/>
            </w:tcBorders>
            <w:shd w:val="clear" w:color="auto" w:fill="auto"/>
            <w:tcMar>
              <w:top w:w="14" w:type="dxa"/>
              <w:left w:w="14" w:type="dxa"/>
              <w:bottom w:w="14" w:type="dxa"/>
              <w:right w:w="14" w:type="dxa"/>
            </w:tcMar>
          </w:tcPr>
          <w:p w14:paraId="01CDDD60" w14:textId="77777777" w:rsidR="00BE2494" w:rsidRDefault="00BE2494" w:rsidP="00272A93">
            <w:pPr>
              <w:pStyle w:val="TableContents"/>
              <w:jc w:val="center"/>
            </w:pPr>
          </w:p>
        </w:tc>
      </w:tr>
      <w:tr w:rsidR="00BE2494" w14:paraId="3AA6090E" w14:textId="77777777" w:rsidTr="00272A93">
        <w:trPr>
          <w:trHeight w:val="14"/>
        </w:trPr>
        <w:tc>
          <w:tcPr>
            <w:tcW w:w="1106" w:type="dxa"/>
            <w:tcBorders>
              <w:left w:val="single" w:sz="8" w:space="0" w:color="000000"/>
              <w:bottom w:val="single" w:sz="8" w:space="0" w:color="000000"/>
            </w:tcBorders>
            <w:shd w:val="clear" w:color="auto" w:fill="auto"/>
            <w:tcMar>
              <w:top w:w="14" w:type="dxa"/>
              <w:left w:w="14" w:type="dxa"/>
              <w:bottom w:w="14" w:type="dxa"/>
              <w:right w:w="14" w:type="dxa"/>
            </w:tcMar>
          </w:tcPr>
          <w:p w14:paraId="41E9FDEA" w14:textId="77777777" w:rsidR="00BE2494" w:rsidRDefault="00BE2494" w:rsidP="00272A93">
            <w:pPr>
              <w:pStyle w:val="TableContents"/>
              <w:jc w:val="center"/>
            </w:pPr>
          </w:p>
        </w:tc>
        <w:tc>
          <w:tcPr>
            <w:tcW w:w="1278" w:type="dxa"/>
            <w:tcBorders>
              <w:left w:val="single" w:sz="4" w:space="0" w:color="000000"/>
              <w:bottom w:val="single" w:sz="8" w:space="0" w:color="000000"/>
            </w:tcBorders>
            <w:shd w:val="clear" w:color="auto" w:fill="auto"/>
            <w:tcMar>
              <w:top w:w="14" w:type="dxa"/>
              <w:left w:w="14" w:type="dxa"/>
              <w:bottom w:w="14" w:type="dxa"/>
              <w:right w:w="14" w:type="dxa"/>
            </w:tcMar>
          </w:tcPr>
          <w:p w14:paraId="48BED425" w14:textId="77777777" w:rsidR="00BE2494" w:rsidRDefault="00BE2494" w:rsidP="00272A93">
            <w:pPr>
              <w:pStyle w:val="TableContents"/>
              <w:jc w:val="center"/>
            </w:pPr>
          </w:p>
        </w:tc>
        <w:tc>
          <w:tcPr>
            <w:tcW w:w="1185" w:type="dxa"/>
            <w:tcBorders>
              <w:left w:val="single" w:sz="4" w:space="0" w:color="000000"/>
              <w:bottom w:val="single" w:sz="8" w:space="0" w:color="000000"/>
            </w:tcBorders>
            <w:shd w:val="clear" w:color="auto" w:fill="auto"/>
            <w:tcMar>
              <w:top w:w="14" w:type="dxa"/>
              <w:left w:w="14" w:type="dxa"/>
              <w:bottom w:w="14" w:type="dxa"/>
              <w:right w:w="14" w:type="dxa"/>
            </w:tcMar>
          </w:tcPr>
          <w:p w14:paraId="5BDD7CFC" w14:textId="77777777" w:rsidR="00BE2494" w:rsidRDefault="00BE2494" w:rsidP="00272A93">
            <w:pPr>
              <w:pStyle w:val="TableContents"/>
            </w:pPr>
          </w:p>
        </w:tc>
        <w:tc>
          <w:tcPr>
            <w:tcW w:w="2935" w:type="dxa"/>
            <w:tcBorders>
              <w:left w:val="single" w:sz="4" w:space="0" w:color="000000"/>
              <w:bottom w:val="single" w:sz="8" w:space="0" w:color="000000"/>
            </w:tcBorders>
            <w:shd w:val="clear" w:color="auto" w:fill="auto"/>
            <w:tcMar>
              <w:top w:w="14" w:type="dxa"/>
              <w:left w:w="14" w:type="dxa"/>
              <w:bottom w:w="14" w:type="dxa"/>
              <w:right w:w="14" w:type="dxa"/>
            </w:tcMar>
          </w:tcPr>
          <w:p w14:paraId="5B10BED0" w14:textId="77777777" w:rsidR="00BE2494" w:rsidRDefault="00BE2494" w:rsidP="00272A93">
            <w:pPr>
              <w:pStyle w:val="TableContents"/>
            </w:pPr>
          </w:p>
        </w:tc>
        <w:tc>
          <w:tcPr>
            <w:tcW w:w="1250" w:type="dxa"/>
            <w:tcBorders>
              <w:left w:val="single" w:sz="4" w:space="0" w:color="000000"/>
              <w:bottom w:val="single" w:sz="8" w:space="0" w:color="000000"/>
            </w:tcBorders>
            <w:shd w:val="clear" w:color="auto" w:fill="auto"/>
            <w:tcMar>
              <w:top w:w="14" w:type="dxa"/>
              <w:left w:w="14" w:type="dxa"/>
              <w:bottom w:w="14" w:type="dxa"/>
              <w:right w:w="14" w:type="dxa"/>
            </w:tcMar>
          </w:tcPr>
          <w:p w14:paraId="2C7527A7" w14:textId="77777777" w:rsidR="00BE2494" w:rsidRDefault="00BE2494" w:rsidP="00272A93">
            <w:pPr>
              <w:pStyle w:val="TableContents"/>
              <w:jc w:val="center"/>
            </w:pPr>
          </w:p>
        </w:tc>
        <w:tc>
          <w:tcPr>
            <w:tcW w:w="1238" w:type="dxa"/>
            <w:tcBorders>
              <w:left w:val="single" w:sz="4" w:space="0" w:color="000000"/>
              <w:bottom w:val="single" w:sz="8" w:space="0" w:color="000000"/>
            </w:tcBorders>
            <w:shd w:val="clear" w:color="auto" w:fill="auto"/>
            <w:tcMar>
              <w:top w:w="14" w:type="dxa"/>
              <w:left w:w="14" w:type="dxa"/>
              <w:bottom w:w="14" w:type="dxa"/>
              <w:right w:w="14" w:type="dxa"/>
            </w:tcMar>
          </w:tcPr>
          <w:p w14:paraId="257EEF56" w14:textId="77777777" w:rsidR="00BE2494" w:rsidRDefault="00BE2494" w:rsidP="00272A93">
            <w:pPr>
              <w:pStyle w:val="TableContents"/>
              <w:jc w:val="center"/>
            </w:pPr>
          </w:p>
        </w:tc>
        <w:tc>
          <w:tcPr>
            <w:tcW w:w="1222" w:type="dxa"/>
            <w:tcBorders>
              <w:left w:val="single" w:sz="4" w:space="0" w:color="000000"/>
              <w:bottom w:val="single" w:sz="8" w:space="0" w:color="000000"/>
              <w:right w:val="single" w:sz="8" w:space="0" w:color="000000"/>
            </w:tcBorders>
            <w:shd w:val="clear" w:color="auto" w:fill="auto"/>
            <w:tcMar>
              <w:top w:w="14" w:type="dxa"/>
              <w:left w:w="14" w:type="dxa"/>
              <w:bottom w:w="14" w:type="dxa"/>
              <w:right w:w="14" w:type="dxa"/>
            </w:tcMar>
          </w:tcPr>
          <w:p w14:paraId="11B07C87" w14:textId="77777777" w:rsidR="00BE2494" w:rsidRDefault="00BE2494" w:rsidP="00272A93">
            <w:pPr>
              <w:pStyle w:val="TableContents"/>
              <w:jc w:val="center"/>
            </w:pPr>
          </w:p>
        </w:tc>
      </w:tr>
    </w:tbl>
    <w:p w14:paraId="0EB638E7" w14:textId="77777777" w:rsidR="00BE2494" w:rsidRDefault="00BE2494" w:rsidP="00BE2494">
      <w:pPr>
        <w:rPr>
          <w:b/>
          <w:sz w:val="32"/>
          <w:szCs w:val="32"/>
          <w:u w:val="single"/>
        </w:rPr>
      </w:pPr>
    </w:p>
    <w:p w14:paraId="7FB1AF16" w14:textId="77777777" w:rsidR="00BE2494" w:rsidRDefault="00BE2494">
      <w:pPr>
        <w:rPr>
          <w:b/>
          <w:sz w:val="32"/>
          <w:szCs w:val="32"/>
          <w:u w:val="single"/>
        </w:rPr>
      </w:pPr>
      <w:r>
        <w:rPr>
          <w:b/>
          <w:sz w:val="32"/>
          <w:szCs w:val="32"/>
          <w:u w:val="single"/>
        </w:rPr>
        <w:br w:type="page"/>
      </w:r>
    </w:p>
    <w:sdt>
      <w:sdtPr>
        <w:rPr>
          <w:rFonts w:eastAsiaTheme="minorHAnsi" w:cstheme="minorBidi"/>
          <w:b w:val="0"/>
          <w:sz w:val="22"/>
          <w:szCs w:val="22"/>
          <w:u w:val="none"/>
        </w:rPr>
        <w:id w:val="174309555"/>
        <w:docPartObj>
          <w:docPartGallery w:val="Table of Contents"/>
          <w:docPartUnique/>
        </w:docPartObj>
      </w:sdtPr>
      <w:sdtEndPr>
        <w:rPr>
          <w:bCs/>
          <w:noProof/>
        </w:rPr>
      </w:sdtEndPr>
      <w:sdtContent>
        <w:p w14:paraId="5AA48E03" w14:textId="3B2F89A8" w:rsidR="00A949A7" w:rsidRPr="00A949A7" w:rsidRDefault="00BE2494" w:rsidP="006A29D9">
          <w:pPr>
            <w:pStyle w:val="TOCHeading"/>
            <w:numPr>
              <w:ilvl w:val="0"/>
              <w:numId w:val="0"/>
            </w:numPr>
            <w:ind w:left="432" w:hanging="144"/>
          </w:pPr>
          <w:r>
            <w:t>Table of Contents</w:t>
          </w:r>
        </w:p>
        <w:p w14:paraId="4D9E2493" w14:textId="3AC0F841" w:rsidR="006A29D9" w:rsidRDefault="00BE2494">
          <w:pPr>
            <w:pStyle w:val="TOC1"/>
            <w:tabs>
              <w:tab w:val="left" w:pos="1540"/>
            </w:tabs>
            <w:rPr>
              <w:rFonts w:asciiTheme="minorHAnsi" w:eastAsiaTheme="minorEastAsia" w:hAnsiTheme="minorHAnsi"/>
              <w:b w:val="0"/>
              <w:smallCaps w:val="0"/>
              <w:noProof/>
              <w:lang w:eastAsia="ja-JP"/>
            </w:rPr>
          </w:pPr>
          <w:r>
            <w:fldChar w:fldCharType="begin"/>
          </w:r>
          <w:r>
            <w:instrText xml:space="preserve"> TOC \o "1-3" \h \z \u </w:instrText>
          </w:r>
          <w:r>
            <w:fldChar w:fldCharType="separate"/>
          </w:r>
          <w:hyperlink w:anchor="_Toc48324536" w:history="1">
            <w:r w:rsidR="006A29D9" w:rsidRPr="00EB53FB">
              <w:rPr>
                <w:rStyle w:val="Hyperlink"/>
                <w:noProof/>
              </w:rPr>
              <w:t>Chương 1  :</w:t>
            </w:r>
            <w:r w:rsidR="006A29D9">
              <w:rPr>
                <w:rFonts w:asciiTheme="minorHAnsi" w:eastAsiaTheme="minorEastAsia" w:hAnsiTheme="minorHAnsi"/>
                <w:b w:val="0"/>
                <w:smallCaps w:val="0"/>
                <w:noProof/>
                <w:lang w:eastAsia="ja-JP"/>
              </w:rPr>
              <w:tab/>
            </w:r>
            <w:r w:rsidR="006A29D9" w:rsidRPr="00EB53FB">
              <w:rPr>
                <w:rStyle w:val="Hyperlink"/>
                <w:noProof/>
              </w:rPr>
              <w:t>Vấn đề đặt ra</w:t>
            </w:r>
            <w:r w:rsidR="006A29D9">
              <w:rPr>
                <w:noProof/>
                <w:webHidden/>
              </w:rPr>
              <w:tab/>
            </w:r>
            <w:r w:rsidR="006A29D9">
              <w:rPr>
                <w:noProof/>
                <w:webHidden/>
              </w:rPr>
              <w:fldChar w:fldCharType="begin"/>
            </w:r>
            <w:r w:rsidR="006A29D9">
              <w:rPr>
                <w:noProof/>
                <w:webHidden/>
              </w:rPr>
              <w:instrText xml:space="preserve"> PAGEREF _Toc48324536 \h </w:instrText>
            </w:r>
            <w:r w:rsidR="006A29D9">
              <w:rPr>
                <w:noProof/>
                <w:webHidden/>
              </w:rPr>
            </w:r>
            <w:r w:rsidR="006A29D9">
              <w:rPr>
                <w:noProof/>
                <w:webHidden/>
              </w:rPr>
              <w:fldChar w:fldCharType="separate"/>
            </w:r>
            <w:r w:rsidR="006A29D9">
              <w:rPr>
                <w:noProof/>
                <w:webHidden/>
              </w:rPr>
              <w:t>4</w:t>
            </w:r>
            <w:r w:rsidR="006A29D9">
              <w:rPr>
                <w:noProof/>
                <w:webHidden/>
              </w:rPr>
              <w:fldChar w:fldCharType="end"/>
            </w:r>
          </w:hyperlink>
        </w:p>
        <w:p w14:paraId="46EE074D" w14:textId="6A808788" w:rsidR="006A29D9" w:rsidRDefault="008C4656">
          <w:pPr>
            <w:pStyle w:val="TOC2"/>
            <w:rPr>
              <w:rFonts w:asciiTheme="minorHAnsi" w:eastAsiaTheme="minorEastAsia" w:hAnsiTheme="minorHAnsi"/>
              <w:noProof/>
              <w:lang w:eastAsia="ja-JP"/>
            </w:rPr>
          </w:pPr>
          <w:hyperlink w:anchor="_Toc48324537" w:history="1">
            <w:r w:rsidR="006A29D9" w:rsidRPr="00EB53FB">
              <w:rPr>
                <w:rStyle w:val="Hyperlink"/>
                <w:noProof/>
              </w:rPr>
              <w:t>1.1</w:t>
            </w:r>
            <w:r w:rsidR="006A29D9">
              <w:rPr>
                <w:rFonts w:asciiTheme="minorHAnsi" w:eastAsiaTheme="minorEastAsia" w:hAnsiTheme="minorHAnsi"/>
                <w:noProof/>
                <w:lang w:eastAsia="ja-JP"/>
              </w:rPr>
              <w:tab/>
            </w:r>
            <w:r w:rsidR="006A29D9" w:rsidRPr="00EB53FB">
              <w:rPr>
                <w:rStyle w:val="Hyperlink"/>
                <w:noProof/>
              </w:rPr>
              <w:t>Vấn đề</w:t>
            </w:r>
            <w:r w:rsidR="006A29D9">
              <w:rPr>
                <w:noProof/>
                <w:webHidden/>
              </w:rPr>
              <w:tab/>
            </w:r>
            <w:r w:rsidR="006A29D9">
              <w:rPr>
                <w:noProof/>
                <w:webHidden/>
              </w:rPr>
              <w:fldChar w:fldCharType="begin"/>
            </w:r>
            <w:r w:rsidR="006A29D9">
              <w:rPr>
                <w:noProof/>
                <w:webHidden/>
              </w:rPr>
              <w:instrText xml:space="preserve"> PAGEREF _Toc48324537 \h </w:instrText>
            </w:r>
            <w:r w:rsidR="006A29D9">
              <w:rPr>
                <w:noProof/>
                <w:webHidden/>
              </w:rPr>
            </w:r>
            <w:r w:rsidR="006A29D9">
              <w:rPr>
                <w:noProof/>
                <w:webHidden/>
              </w:rPr>
              <w:fldChar w:fldCharType="separate"/>
            </w:r>
            <w:r w:rsidR="006A29D9">
              <w:rPr>
                <w:noProof/>
                <w:webHidden/>
              </w:rPr>
              <w:t>4</w:t>
            </w:r>
            <w:r w:rsidR="006A29D9">
              <w:rPr>
                <w:noProof/>
                <w:webHidden/>
              </w:rPr>
              <w:fldChar w:fldCharType="end"/>
            </w:r>
          </w:hyperlink>
        </w:p>
        <w:p w14:paraId="349ADE07" w14:textId="21740591" w:rsidR="006A29D9" w:rsidRDefault="008C4656">
          <w:pPr>
            <w:pStyle w:val="TOC1"/>
            <w:tabs>
              <w:tab w:val="left" w:pos="1540"/>
            </w:tabs>
            <w:rPr>
              <w:rFonts w:asciiTheme="minorHAnsi" w:eastAsiaTheme="minorEastAsia" w:hAnsiTheme="minorHAnsi"/>
              <w:b w:val="0"/>
              <w:smallCaps w:val="0"/>
              <w:noProof/>
              <w:lang w:eastAsia="ja-JP"/>
            </w:rPr>
          </w:pPr>
          <w:hyperlink w:anchor="_Toc48324538" w:history="1">
            <w:r w:rsidR="006A29D9" w:rsidRPr="00EB53FB">
              <w:rPr>
                <w:rStyle w:val="Hyperlink"/>
                <w:noProof/>
              </w:rPr>
              <w:t>Chương 2  :</w:t>
            </w:r>
            <w:r w:rsidR="006A29D9">
              <w:rPr>
                <w:rFonts w:asciiTheme="minorHAnsi" w:eastAsiaTheme="minorEastAsia" w:hAnsiTheme="minorHAnsi"/>
                <w:b w:val="0"/>
                <w:smallCaps w:val="0"/>
                <w:noProof/>
                <w:lang w:eastAsia="ja-JP"/>
              </w:rPr>
              <w:tab/>
            </w:r>
            <w:r w:rsidR="006A29D9" w:rsidRPr="00EB53FB">
              <w:rPr>
                <w:rStyle w:val="Hyperlink"/>
                <w:noProof/>
              </w:rPr>
              <w:t>Giải pháp tổng quan</w:t>
            </w:r>
            <w:r w:rsidR="006A29D9">
              <w:rPr>
                <w:noProof/>
                <w:webHidden/>
              </w:rPr>
              <w:tab/>
            </w:r>
            <w:r w:rsidR="006A29D9">
              <w:rPr>
                <w:noProof/>
                <w:webHidden/>
              </w:rPr>
              <w:fldChar w:fldCharType="begin"/>
            </w:r>
            <w:r w:rsidR="006A29D9">
              <w:rPr>
                <w:noProof/>
                <w:webHidden/>
              </w:rPr>
              <w:instrText xml:space="preserve"> PAGEREF _Toc48324538 \h </w:instrText>
            </w:r>
            <w:r w:rsidR="006A29D9">
              <w:rPr>
                <w:noProof/>
                <w:webHidden/>
              </w:rPr>
            </w:r>
            <w:r w:rsidR="006A29D9">
              <w:rPr>
                <w:noProof/>
                <w:webHidden/>
              </w:rPr>
              <w:fldChar w:fldCharType="separate"/>
            </w:r>
            <w:r w:rsidR="006A29D9">
              <w:rPr>
                <w:noProof/>
                <w:webHidden/>
              </w:rPr>
              <w:t>5</w:t>
            </w:r>
            <w:r w:rsidR="006A29D9">
              <w:rPr>
                <w:noProof/>
                <w:webHidden/>
              </w:rPr>
              <w:fldChar w:fldCharType="end"/>
            </w:r>
          </w:hyperlink>
        </w:p>
        <w:p w14:paraId="34449034" w14:textId="3E9F7411" w:rsidR="006A29D9" w:rsidRDefault="008C4656">
          <w:pPr>
            <w:pStyle w:val="TOC2"/>
            <w:rPr>
              <w:rFonts w:asciiTheme="minorHAnsi" w:eastAsiaTheme="minorEastAsia" w:hAnsiTheme="minorHAnsi"/>
              <w:noProof/>
              <w:lang w:eastAsia="ja-JP"/>
            </w:rPr>
          </w:pPr>
          <w:hyperlink w:anchor="_Toc48324539" w:history="1">
            <w:r w:rsidR="006A29D9" w:rsidRPr="00EB53FB">
              <w:rPr>
                <w:rStyle w:val="Hyperlink"/>
                <w:noProof/>
              </w:rPr>
              <w:t>2.1</w:t>
            </w:r>
            <w:r w:rsidR="006A29D9">
              <w:rPr>
                <w:rFonts w:asciiTheme="minorHAnsi" w:eastAsiaTheme="minorEastAsia" w:hAnsiTheme="minorHAnsi"/>
                <w:noProof/>
                <w:lang w:eastAsia="ja-JP"/>
              </w:rPr>
              <w:tab/>
            </w:r>
            <w:r w:rsidR="006A29D9" w:rsidRPr="00EB53FB">
              <w:rPr>
                <w:rStyle w:val="Hyperlink"/>
                <w:noProof/>
              </w:rPr>
              <w:t>Chức năng của hệ thống</w:t>
            </w:r>
            <w:r w:rsidR="006A29D9">
              <w:rPr>
                <w:noProof/>
                <w:webHidden/>
              </w:rPr>
              <w:tab/>
            </w:r>
            <w:r w:rsidR="006A29D9">
              <w:rPr>
                <w:noProof/>
                <w:webHidden/>
              </w:rPr>
              <w:fldChar w:fldCharType="begin"/>
            </w:r>
            <w:r w:rsidR="006A29D9">
              <w:rPr>
                <w:noProof/>
                <w:webHidden/>
              </w:rPr>
              <w:instrText xml:space="preserve"> PAGEREF _Toc48324539 \h </w:instrText>
            </w:r>
            <w:r w:rsidR="006A29D9">
              <w:rPr>
                <w:noProof/>
                <w:webHidden/>
              </w:rPr>
            </w:r>
            <w:r w:rsidR="006A29D9">
              <w:rPr>
                <w:noProof/>
                <w:webHidden/>
              </w:rPr>
              <w:fldChar w:fldCharType="separate"/>
            </w:r>
            <w:r w:rsidR="006A29D9">
              <w:rPr>
                <w:noProof/>
                <w:webHidden/>
              </w:rPr>
              <w:t>5</w:t>
            </w:r>
            <w:r w:rsidR="006A29D9">
              <w:rPr>
                <w:noProof/>
                <w:webHidden/>
              </w:rPr>
              <w:fldChar w:fldCharType="end"/>
            </w:r>
          </w:hyperlink>
        </w:p>
        <w:p w14:paraId="455CF6AE" w14:textId="27A85840" w:rsidR="006A29D9" w:rsidRDefault="008C4656">
          <w:pPr>
            <w:pStyle w:val="TOC2"/>
            <w:rPr>
              <w:rFonts w:asciiTheme="minorHAnsi" w:eastAsiaTheme="minorEastAsia" w:hAnsiTheme="minorHAnsi"/>
              <w:noProof/>
              <w:lang w:eastAsia="ja-JP"/>
            </w:rPr>
          </w:pPr>
          <w:hyperlink w:anchor="_Toc48324540" w:history="1">
            <w:r w:rsidR="006A29D9" w:rsidRPr="00EB53FB">
              <w:rPr>
                <w:rStyle w:val="Hyperlink"/>
                <w:noProof/>
              </w:rPr>
              <w:t>2.2</w:t>
            </w:r>
            <w:r w:rsidR="006A29D9">
              <w:rPr>
                <w:rFonts w:asciiTheme="minorHAnsi" w:eastAsiaTheme="minorEastAsia" w:hAnsiTheme="minorHAnsi"/>
                <w:noProof/>
                <w:lang w:eastAsia="ja-JP"/>
              </w:rPr>
              <w:tab/>
            </w:r>
            <w:r w:rsidR="006A29D9" w:rsidRPr="00EB53FB">
              <w:rPr>
                <w:rStyle w:val="Hyperlink"/>
                <w:noProof/>
              </w:rPr>
              <w:t>Sơ đồ tổng quan hệ thống</w:t>
            </w:r>
            <w:r w:rsidR="006A29D9">
              <w:rPr>
                <w:noProof/>
                <w:webHidden/>
              </w:rPr>
              <w:tab/>
            </w:r>
            <w:r w:rsidR="006A29D9">
              <w:rPr>
                <w:noProof/>
                <w:webHidden/>
              </w:rPr>
              <w:fldChar w:fldCharType="begin"/>
            </w:r>
            <w:r w:rsidR="006A29D9">
              <w:rPr>
                <w:noProof/>
                <w:webHidden/>
              </w:rPr>
              <w:instrText xml:space="preserve"> PAGEREF _Toc48324540 \h </w:instrText>
            </w:r>
            <w:r w:rsidR="006A29D9">
              <w:rPr>
                <w:noProof/>
                <w:webHidden/>
              </w:rPr>
            </w:r>
            <w:r w:rsidR="006A29D9">
              <w:rPr>
                <w:noProof/>
                <w:webHidden/>
              </w:rPr>
              <w:fldChar w:fldCharType="separate"/>
            </w:r>
            <w:r w:rsidR="006A29D9">
              <w:rPr>
                <w:noProof/>
                <w:webHidden/>
              </w:rPr>
              <w:t>5</w:t>
            </w:r>
            <w:r w:rsidR="006A29D9">
              <w:rPr>
                <w:noProof/>
                <w:webHidden/>
              </w:rPr>
              <w:fldChar w:fldCharType="end"/>
            </w:r>
          </w:hyperlink>
        </w:p>
        <w:p w14:paraId="1A70383F" w14:textId="56B01C3D" w:rsidR="006A29D9" w:rsidRDefault="008C4656">
          <w:pPr>
            <w:pStyle w:val="TOC3"/>
            <w:rPr>
              <w:rFonts w:asciiTheme="minorHAnsi" w:eastAsiaTheme="minorEastAsia" w:hAnsiTheme="minorHAnsi"/>
              <w:noProof/>
              <w:lang w:eastAsia="ja-JP"/>
            </w:rPr>
          </w:pPr>
          <w:hyperlink w:anchor="_Toc48324541" w:history="1">
            <w:r w:rsidR="006A29D9" w:rsidRPr="00EB53FB">
              <w:rPr>
                <w:rStyle w:val="Hyperlink"/>
                <w:noProof/>
              </w:rPr>
              <w:t>2.2.1</w:t>
            </w:r>
            <w:r w:rsidR="006A29D9">
              <w:rPr>
                <w:rFonts w:asciiTheme="minorHAnsi" w:eastAsiaTheme="minorEastAsia" w:hAnsiTheme="minorHAnsi"/>
                <w:noProof/>
                <w:lang w:eastAsia="ja-JP"/>
              </w:rPr>
              <w:tab/>
            </w:r>
            <w:r w:rsidR="006A29D9" w:rsidRPr="00EB53FB">
              <w:rPr>
                <w:rStyle w:val="Hyperlink"/>
                <w:noProof/>
              </w:rPr>
              <w:t>Sơ đồ khối</w:t>
            </w:r>
            <w:r w:rsidR="006A29D9">
              <w:rPr>
                <w:noProof/>
                <w:webHidden/>
              </w:rPr>
              <w:tab/>
            </w:r>
            <w:r w:rsidR="006A29D9">
              <w:rPr>
                <w:noProof/>
                <w:webHidden/>
              </w:rPr>
              <w:fldChar w:fldCharType="begin"/>
            </w:r>
            <w:r w:rsidR="006A29D9">
              <w:rPr>
                <w:noProof/>
                <w:webHidden/>
              </w:rPr>
              <w:instrText xml:space="preserve"> PAGEREF _Toc48324541 \h </w:instrText>
            </w:r>
            <w:r w:rsidR="006A29D9">
              <w:rPr>
                <w:noProof/>
                <w:webHidden/>
              </w:rPr>
            </w:r>
            <w:r w:rsidR="006A29D9">
              <w:rPr>
                <w:noProof/>
                <w:webHidden/>
              </w:rPr>
              <w:fldChar w:fldCharType="separate"/>
            </w:r>
            <w:r w:rsidR="006A29D9">
              <w:rPr>
                <w:noProof/>
                <w:webHidden/>
              </w:rPr>
              <w:t>5</w:t>
            </w:r>
            <w:r w:rsidR="006A29D9">
              <w:rPr>
                <w:noProof/>
                <w:webHidden/>
              </w:rPr>
              <w:fldChar w:fldCharType="end"/>
            </w:r>
          </w:hyperlink>
        </w:p>
        <w:p w14:paraId="5E2A83DB" w14:textId="31B83F24" w:rsidR="006A29D9" w:rsidRDefault="008C4656">
          <w:pPr>
            <w:pStyle w:val="TOC3"/>
            <w:rPr>
              <w:rFonts w:asciiTheme="minorHAnsi" w:eastAsiaTheme="minorEastAsia" w:hAnsiTheme="minorHAnsi"/>
              <w:noProof/>
              <w:lang w:eastAsia="ja-JP"/>
            </w:rPr>
          </w:pPr>
          <w:hyperlink w:anchor="_Toc48324542" w:history="1">
            <w:r w:rsidR="006A29D9" w:rsidRPr="00EB53FB">
              <w:rPr>
                <w:rStyle w:val="Hyperlink"/>
                <w:rFonts w:cs="Tahoma"/>
                <w:noProof/>
                <w:kern w:val="3"/>
              </w:rPr>
              <w:t>2.2.2</w:t>
            </w:r>
            <w:r w:rsidR="006A29D9">
              <w:rPr>
                <w:rFonts w:asciiTheme="minorHAnsi" w:eastAsiaTheme="minorEastAsia" w:hAnsiTheme="minorHAnsi"/>
                <w:noProof/>
                <w:lang w:eastAsia="ja-JP"/>
              </w:rPr>
              <w:tab/>
            </w:r>
            <w:r w:rsidR="006A29D9" w:rsidRPr="00EB53FB">
              <w:rPr>
                <w:rStyle w:val="Hyperlink"/>
                <w:noProof/>
              </w:rPr>
              <w:t>Công nghệ sử dụng:</w:t>
            </w:r>
            <w:r w:rsidR="006A29D9">
              <w:rPr>
                <w:noProof/>
                <w:webHidden/>
              </w:rPr>
              <w:tab/>
            </w:r>
            <w:r w:rsidR="006A29D9">
              <w:rPr>
                <w:noProof/>
                <w:webHidden/>
              </w:rPr>
              <w:fldChar w:fldCharType="begin"/>
            </w:r>
            <w:r w:rsidR="006A29D9">
              <w:rPr>
                <w:noProof/>
                <w:webHidden/>
              </w:rPr>
              <w:instrText xml:space="preserve"> PAGEREF _Toc48324542 \h </w:instrText>
            </w:r>
            <w:r w:rsidR="006A29D9">
              <w:rPr>
                <w:noProof/>
                <w:webHidden/>
              </w:rPr>
            </w:r>
            <w:r w:rsidR="006A29D9">
              <w:rPr>
                <w:noProof/>
                <w:webHidden/>
              </w:rPr>
              <w:fldChar w:fldCharType="separate"/>
            </w:r>
            <w:r w:rsidR="006A29D9">
              <w:rPr>
                <w:noProof/>
                <w:webHidden/>
              </w:rPr>
              <w:t>5</w:t>
            </w:r>
            <w:r w:rsidR="006A29D9">
              <w:rPr>
                <w:noProof/>
                <w:webHidden/>
              </w:rPr>
              <w:fldChar w:fldCharType="end"/>
            </w:r>
          </w:hyperlink>
        </w:p>
        <w:p w14:paraId="20114087" w14:textId="36620F5B" w:rsidR="006A29D9" w:rsidRDefault="008C4656">
          <w:pPr>
            <w:pStyle w:val="TOC1"/>
            <w:tabs>
              <w:tab w:val="left" w:pos="1540"/>
            </w:tabs>
            <w:rPr>
              <w:rFonts w:asciiTheme="minorHAnsi" w:eastAsiaTheme="minorEastAsia" w:hAnsiTheme="minorHAnsi"/>
              <w:b w:val="0"/>
              <w:smallCaps w:val="0"/>
              <w:noProof/>
              <w:lang w:eastAsia="ja-JP"/>
            </w:rPr>
          </w:pPr>
          <w:hyperlink w:anchor="_Toc48324543" w:history="1">
            <w:r w:rsidR="006A29D9" w:rsidRPr="00EB53FB">
              <w:rPr>
                <w:rStyle w:val="Hyperlink"/>
                <w:noProof/>
              </w:rPr>
              <w:t>Chương 3  :</w:t>
            </w:r>
            <w:r w:rsidR="006A29D9">
              <w:rPr>
                <w:rFonts w:asciiTheme="minorHAnsi" w:eastAsiaTheme="minorEastAsia" w:hAnsiTheme="minorHAnsi"/>
                <w:b w:val="0"/>
                <w:smallCaps w:val="0"/>
                <w:noProof/>
                <w:lang w:eastAsia="ja-JP"/>
              </w:rPr>
              <w:tab/>
            </w:r>
            <w:r w:rsidR="006A29D9" w:rsidRPr="00EB53FB">
              <w:rPr>
                <w:rStyle w:val="Hyperlink"/>
                <w:noProof/>
              </w:rPr>
              <w:t>Phần cứng</w:t>
            </w:r>
            <w:r w:rsidR="006A29D9">
              <w:rPr>
                <w:noProof/>
                <w:webHidden/>
              </w:rPr>
              <w:tab/>
            </w:r>
            <w:r w:rsidR="006A29D9">
              <w:rPr>
                <w:noProof/>
                <w:webHidden/>
              </w:rPr>
              <w:fldChar w:fldCharType="begin"/>
            </w:r>
            <w:r w:rsidR="006A29D9">
              <w:rPr>
                <w:noProof/>
                <w:webHidden/>
              </w:rPr>
              <w:instrText xml:space="preserve"> PAGEREF _Toc48324543 \h </w:instrText>
            </w:r>
            <w:r w:rsidR="006A29D9">
              <w:rPr>
                <w:noProof/>
                <w:webHidden/>
              </w:rPr>
            </w:r>
            <w:r w:rsidR="006A29D9">
              <w:rPr>
                <w:noProof/>
                <w:webHidden/>
              </w:rPr>
              <w:fldChar w:fldCharType="separate"/>
            </w:r>
            <w:r w:rsidR="006A29D9">
              <w:rPr>
                <w:noProof/>
                <w:webHidden/>
              </w:rPr>
              <w:t>6</w:t>
            </w:r>
            <w:r w:rsidR="006A29D9">
              <w:rPr>
                <w:noProof/>
                <w:webHidden/>
              </w:rPr>
              <w:fldChar w:fldCharType="end"/>
            </w:r>
          </w:hyperlink>
        </w:p>
        <w:p w14:paraId="50E537F5" w14:textId="29AEEE98" w:rsidR="006A29D9" w:rsidRDefault="008C4656">
          <w:pPr>
            <w:pStyle w:val="TOC2"/>
            <w:rPr>
              <w:rFonts w:asciiTheme="minorHAnsi" w:eastAsiaTheme="minorEastAsia" w:hAnsiTheme="minorHAnsi"/>
              <w:noProof/>
              <w:lang w:eastAsia="ja-JP"/>
            </w:rPr>
          </w:pPr>
          <w:hyperlink w:anchor="_Toc48324544" w:history="1">
            <w:r w:rsidR="006A29D9" w:rsidRPr="00EB53FB">
              <w:rPr>
                <w:rStyle w:val="Hyperlink"/>
                <w:noProof/>
              </w:rPr>
              <w:t>3.1</w:t>
            </w:r>
            <w:r w:rsidR="006A29D9">
              <w:rPr>
                <w:rFonts w:asciiTheme="minorHAnsi" w:eastAsiaTheme="minorEastAsia" w:hAnsiTheme="minorHAnsi"/>
                <w:noProof/>
                <w:lang w:eastAsia="ja-JP"/>
              </w:rPr>
              <w:tab/>
            </w:r>
            <w:r w:rsidR="006A29D9" w:rsidRPr="00EB53FB">
              <w:rPr>
                <w:rStyle w:val="Hyperlink"/>
                <w:noProof/>
              </w:rPr>
              <w:t>Bảng tổng hợp các phần cứng sử dụng</w:t>
            </w:r>
            <w:r w:rsidR="006A29D9">
              <w:rPr>
                <w:noProof/>
                <w:webHidden/>
              </w:rPr>
              <w:tab/>
            </w:r>
            <w:r w:rsidR="006A29D9">
              <w:rPr>
                <w:noProof/>
                <w:webHidden/>
              </w:rPr>
              <w:fldChar w:fldCharType="begin"/>
            </w:r>
            <w:r w:rsidR="006A29D9">
              <w:rPr>
                <w:noProof/>
                <w:webHidden/>
              </w:rPr>
              <w:instrText xml:space="preserve"> PAGEREF _Toc48324544 \h </w:instrText>
            </w:r>
            <w:r w:rsidR="006A29D9">
              <w:rPr>
                <w:noProof/>
                <w:webHidden/>
              </w:rPr>
            </w:r>
            <w:r w:rsidR="006A29D9">
              <w:rPr>
                <w:noProof/>
                <w:webHidden/>
              </w:rPr>
              <w:fldChar w:fldCharType="separate"/>
            </w:r>
            <w:r w:rsidR="006A29D9">
              <w:rPr>
                <w:noProof/>
                <w:webHidden/>
              </w:rPr>
              <w:t>6</w:t>
            </w:r>
            <w:r w:rsidR="006A29D9">
              <w:rPr>
                <w:noProof/>
                <w:webHidden/>
              </w:rPr>
              <w:fldChar w:fldCharType="end"/>
            </w:r>
          </w:hyperlink>
        </w:p>
        <w:p w14:paraId="04A0A5B2" w14:textId="2E9A1E4D" w:rsidR="006A29D9" w:rsidRDefault="008C4656">
          <w:pPr>
            <w:pStyle w:val="TOC1"/>
            <w:tabs>
              <w:tab w:val="left" w:pos="1540"/>
            </w:tabs>
            <w:rPr>
              <w:rFonts w:asciiTheme="minorHAnsi" w:eastAsiaTheme="minorEastAsia" w:hAnsiTheme="minorHAnsi"/>
              <w:b w:val="0"/>
              <w:smallCaps w:val="0"/>
              <w:noProof/>
              <w:lang w:eastAsia="ja-JP"/>
            </w:rPr>
          </w:pPr>
          <w:hyperlink w:anchor="_Toc48324545" w:history="1">
            <w:r w:rsidR="006A29D9" w:rsidRPr="00EB53FB">
              <w:rPr>
                <w:rStyle w:val="Hyperlink"/>
                <w:noProof/>
              </w:rPr>
              <w:t>Chương 4  :</w:t>
            </w:r>
            <w:r w:rsidR="006A29D9">
              <w:rPr>
                <w:rFonts w:asciiTheme="minorHAnsi" w:eastAsiaTheme="minorEastAsia" w:hAnsiTheme="minorHAnsi"/>
                <w:b w:val="0"/>
                <w:smallCaps w:val="0"/>
                <w:noProof/>
                <w:lang w:eastAsia="ja-JP"/>
              </w:rPr>
              <w:tab/>
            </w:r>
            <w:r w:rsidR="006A29D9" w:rsidRPr="00EB53FB">
              <w:rPr>
                <w:rStyle w:val="Hyperlink"/>
                <w:noProof/>
              </w:rPr>
              <w:t>Phần mềm</w:t>
            </w:r>
            <w:r w:rsidR="006A29D9">
              <w:rPr>
                <w:noProof/>
                <w:webHidden/>
              </w:rPr>
              <w:tab/>
            </w:r>
            <w:r w:rsidR="006A29D9">
              <w:rPr>
                <w:noProof/>
                <w:webHidden/>
              </w:rPr>
              <w:fldChar w:fldCharType="begin"/>
            </w:r>
            <w:r w:rsidR="006A29D9">
              <w:rPr>
                <w:noProof/>
                <w:webHidden/>
              </w:rPr>
              <w:instrText xml:space="preserve"> PAGEREF _Toc48324545 \h </w:instrText>
            </w:r>
            <w:r w:rsidR="006A29D9">
              <w:rPr>
                <w:noProof/>
                <w:webHidden/>
              </w:rPr>
            </w:r>
            <w:r w:rsidR="006A29D9">
              <w:rPr>
                <w:noProof/>
                <w:webHidden/>
              </w:rPr>
              <w:fldChar w:fldCharType="separate"/>
            </w:r>
            <w:r w:rsidR="006A29D9">
              <w:rPr>
                <w:noProof/>
                <w:webHidden/>
              </w:rPr>
              <w:t>7</w:t>
            </w:r>
            <w:r w:rsidR="006A29D9">
              <w:rPr>
                <w:noProof/>
                <w:webHidden/>
              </w:rPr>
              <w:fldChar w:fldCharType="end"/>
            </w:r>
          </w:hyperlink>
        </w:p>
        <w:p w14:paraId="22016286" w14:textId="50F8D838" w:rsidR="006A29D9" w:rsidRDefault="008C4656">
          <w:pPr>
            <w:pStyle w:val="TOC2"/>
            <w:rPr>
              <w:rFonts w:asciiTheme="minorHAnsi" w:eastAsiaTheme="minorEastAsia" w:hAnsiTheme="minorHAnsi"/>
              <w:noProof/>
              <w:lang w:eastAsia="ja-JP"/>
            </w:rPr>
          </w:pPr>
          <w:hyperlink w:anchor="_Toc48324546" w:history="1">
            <w:r w:rsidR="006A29D9" w:rsidRPr="00EB53FB">
              <w:rPr>
                <w:rStyle w:val="Hyperlink"/>
                <w:noProof/>
              </w:rPr>
              <w:t>4.1</w:t>
            </w:r>
            <w:r w:rsidR="006A29D9">
              <w:rPr>
                <w:rFonts w:asciiTheme="minorHAnsi" w:eastAsiaTheme="minorEastAsia" w:hAnsiTheme="minorHAnsi"/>
                <w:noProof/>
                <w:lang w:eastAsia="ja-JP"/>
              </w:rPr>
              <w:tab/>
            </w:r>
            <w:r w:rsidR="006A29D9" w:rsidRPr="00EB53FB">
              <w:rPr>
                <w:rStyle w:val="Hyperlink"/>
                <w:noProof/>
              </w:rPr>
              <w:t>Biểu đồ Use Case</w:t>
            </w:r>
            <w:r w:rsidR="006A29D9">
              <w:rPr>
                <w:noProof/>
                <w:webHidden/>
              </w:rPr>
              <w:tab/>
            </w:r>
            <w:r w:rsidR="006A29D9">
              <w:rPr>
                <w:noProof/>
                <w:webHidden/>
              </w:rPr>
              <w:fldChar w:fldCharType="begin"/>
            </w:r>
            <w:r w:rsidR="006A29D9">
              <w:rPr>
                <w:noProof/>
                <w:webHidden/>
              </w:rPr>
              <w:instrText xml:space="preserve"> PAGEREF _Toc48324546 \h </w:instrText>
            </w:r>
            <w:r w:rsidR="006A29D9">
              <w:rPr>
                <w:noProof/>
                <w:webHidden/>
              </w:rPr>
            </w:r>
            <w:r w:rsidR="006A29D9">
              <w:rPr>
                <w:noProof/>
                <w:webHidden/>
              </w:rPr>
              <w:fldChar w:fldCharType="separate"/>
            </w:r>
            <w:r w:rsidR="006A29D9">
              <w:rPr>
                <w:noProof/>
                <w:webHidden/>
              </w:rPr>
              <w:t>7</w:t>
            </w:r>
            <w:r w:rsidR="006A29D9">
              <w:rPr>
                <w:noProof/>
                <w:webHidden/>
              </w:rPr>
              <w:fldChar w:fldCharType="end"/>
            </w:r>
          </w:hyperlink>
        </w:p>
        <w:p w14:paraId="2A2D85BF" w14:textId="0D48EA32" w:rsidR="006A29D9" w:rsidRDefault="008C4656">
          <w:pPr>
            <w:pStyle w:val="TOC3"/>
            <w:rPr>
              <w:rFonts w:asciiTheme="minorHAnsi" w:eastAsiaTheme="minorEastAsia" w:hAnsiTheme="minorHAnsi"/>
              <w:noProof/>
              <w:lang w:eastAsia="ja-JP"/>
            </w:rPr>
          </w:pPr>
          <w:hyperlink w:anchor="_Toc48324547" w:history="1">
            <w:r w:rsidR="006A29D9" w:rsidRPr="00EB53FB">
              <w:rPr>
                <w:rStyle w:val="Hyperlink"/>
                <w:noProof/>
              </w:rPr>
              <w:t>4.1.1</w:t>
            </w:r>
            <w:r w:rsidR="006A29D9">
              <w:rPr>
                <w:rFonts w:asciiTheme="minorHAnsi" w:eastAsiaTheme="minorEastAsia" w:hAnsiTheme="minorHAnsi"/>
                <w:noProof/>
                <w:lang w:eastAsia="ja-JP"/>
              </w:rPr>
              <w:tab/>
            </w:r>
            <w:r w:rsidR="006A29D9" w:rsidRPr="00EB53FB">
              <w:rPr>
                <w:rStyle w:val="Hyperlink"/>
                <w:noProof/>
              </w:rPr>
              <w:t>Biểu đồ Use Case Tổng quan</w:t>
            </w:r>
            <w:r w:rsidR="006A29D9">
              <w:rPr>
                <w:noProof/>
                <w:webHidden/>
              </w:rPr>
              <w:tab/>
            </w:r>
            <w:r w:rsidR="006A29D9">
              <w:rPr>
                <w:noProof/>
                <w:webHidden/>
              </w:rPr>
              <w:fldChar w:fldCharType="begin"/>
            </w:r>
            <w:r w:rsidR="006A29D9">
              <w:rPr>
                <w:noProof/>
                <w:webHidden/>
              </w:rPr>
              <w:instrText xml:space="preserve"> PAGEREF _Toc48324547 \h </w:instrText>
            </w:r>
            <w:r w:rsidR="006A29D9">
              <w:rPr>
                <w:noProof/>
                <w:webHidden/>
              </w:rPr>
            </w:r>
            <w:r w:rsidR="006A29D9">
              <w:rPr>
                <w:noProof/>
                <w:webHidden/>
              </w:rPr>
              <w:fldChar w:fldCharType="separate"/>
            </w:r>
            <w:r w:rsidR="006A29D9">
              <w:rPr>
                <w:noProof/>
                <w:webHidden/>
              </w:rPr>
              <w:t>7</w:t>
            </w:r>
            <w:r w:rsidR="006A29D9">
              <w:rPr>
                <w:noProof/>
                <w:webHidden/>
              </w:rPr>
              <w:fldChar w:fldCharType="end"/>
            </w:r>
          </w:hyperlink>
        </w:p>
        <w:p w14:paraId="2F70CCC6" w14:textId="4B275C37" w:rsidR="006A29D9" w:rsidRDefault="008C4656">
          <w:pPr>
            <w:pStyle w:val="TOC3"/>
            <w:rPr>
              <w:rFonts w:asciiTheme="minorHAnsi" w:eastAsiaTheme="minorEastAsia" w:hAnsiTheme="minorHAnsi"/>
              <w:noProof/>
              <w:lang w:eastAsia="ja-JP"/>
            </w:rPr>
          </w:pPr>
          <w:hyperlink w:anchor="_Toc48324548" w:history="1">
            <w:r w:rsidR="006A29D9" w:rsidRPr="00EB53FB">
              <w:rPr>
                <w:rStyle w:val="Hyperlink"/>
                <w:noProof/>
              </w:rPr>
              <w:t>4.1.2</w:t>
            </w:r>
            <w:r w:rsidR="006A29D9">
              <w:rPr>
                <w:rFonts w:asciiTheme="minorHAnsi" w:eastAsiaTheme="minorEastAsia" w:hAnsiTheme="minorHAnsi"/>
                <w:noProof/>
                <w:lang w:eastAsia="ja-JP"/>
              </w:rPr>
              <w:tab/>
            </w:r>
            <w:r w:rsidR="006A29D9" w:rsidRPr="00EB53FB">
              <w:rPr>
                <w:rStyle w:val="Hyperlink"/>
                <w:noProof/>
              </w:rPr>
              <w:t>Use Case xem số lượng cửa mở trong ngày</w:t>
            </w:r>
            <w:r w:rsidR="006A29D9">
              <w:rPr>
                <w:noProof/>
                <w:webHidden/>
              </w:rPr>
              <w:tab/>
            </w:r>
            <w:r w:rsidR="006A29D9">
              <w:rPr>
                <w:noProof/>
                <w:webHidden/>
              </w:rPr>
              <w:fldChar w:fldCharType="begin"/>
            </w:r>
            <w:r w:rsidR="006A29D9">
              <w:rPr>
                <w:noProof/>
                <w:webHidden/>
              </w:rPr>
              <w:instrText xml:space="preserve"> PAGEREF _Toc48324548 \h </w:instrText>
            </w:r>
            <w:r w:rsidR="006A29D9">
              <w:rPr>
                <w:noProof/>
                <w:webHidden/>
              </w:rPr>
            </w:r>
            <w:r w:rsidR="006A29D9">
              <w:rPr>
                <w:noProof/>
                <w:webHidden/>
              </w:rPr>
              <w:fldChar w:fldCharType="separate"/>
            </w:r>
            <w:r w:rsidR="006A29D9">
              <w:rPr>
                <w:noProof/>
                <w:webHidden/>
              </w:rPr>
              <w:t>7</w:t>
            </w:r>
            <w:r w:rsidR="006A29D9">
              <w:rPr>
                <w:noProof/>
                <w:webHidden/>
              </w:rPr>
              <w:fldChar w:fldCharType="end"/>
            </w:r>
          </w:hyperlink>
        </w:p>
        <w:p w14:paraId="156CA059" w14:textId="462A36F2" w:rsidR="006A29D9" w:rsidRDefault="008C4656">
          <w:pPr>
            <w:pStyle w:val="TOC3"/>
            <w:rPr>
              <w:rFonts w:asciiTheme="minorHAnsi" w:eastAsiaTheme="minorEastAsia" w:hAnsiTheme="minorHAnsi"/>
              <w:noProof/>
              <w:lang w:eastAsia="ja-JP"/>
            </w:rPr>
          </w:pPr>
          <w:hyperlink w:anchor="_Toc48324549" w:history="1">
            <w:r w:rsidR="006A29D9" w:rsidRPr="00EB53FB">
              <w:rPr>
                <w:rStyle w:val="Hyperlink"/>
                <w:noProof/>
              </w:rPr>
              <w:t>4.1.3</w:t>
            </w:r>
            <w:r w:rsidR="006A29D9">
              <w:rPr>
                <w:rFonts w:asciiTheme="minorHAnsi" w:eastAsiaTheme="minorEastAsia" w:hAnsiTheme="minorHAnsi"/>
                <w:noProof/>
                <w:lang w:eastAsia="ja-JP"/>
              </w:rPr>
              <w:tab/>
            </w:r>
            <w:r w:rsidR="006A29D9" w:rsidRPr="00EB53FB">
              <w:rPr>
                <w:rStyle w:val="Hyperlink"/>
                <w:noProof/>
              </w:rPr>
              <w:t>Use Case xem số lượng cửa mở quá thời gian đã định trong ngày</w:t>
            </w:r>
            <w:r w:rsidR="006A29D9">
              <w:rPr>
                <w:noProof/>
                <w:webHidden/>
              </w:rPr>
              <w:tab/>
            </w:r>
            <w:r w:rsidR="006A29D9">
              <w:rPr>
                <w:noProof/>
                <w:webHidden/>
              </w:rPr>
              <w:fldChar w:fldCharType="begin"/>
            </w:r>
            <w:r w:rsidR="006A29D9">
              <w:rPr>
                <w:noProof/>
                <w:webHidden/>
              </w:rPr>
              <w:instrText xml:space="preserve"> PAGEREF _Toc48324549 \h </w:instrText>
            </w:r>
            <w:r w:rsidR="006A29D9">
              <w:rPr>
                <w:noProof/>
                <w:webHidden/>
              </w:rPr>
            </w:r>
            <w:r w:rsidR="006A29D9">
              <w:rPr>
                <w:noProof/>
                <w:webHidden/>
              </w:rPr>
              <w:fldChar w:fldCharType="separate"/>
            </w:r>
            <w:r w:rsidR="006A29D9">
              <w:rPr>
                <w:noProof/>
                <w:webHidden/>
              </w:rPr>
              <w:t>8</w:t>
            </w:r>
            <w:r w:rsidR="006A29D9">
              <w:rPr>
                <w:noProof/>
                <w:webHidden/>
              </w:rPr>
              <w:fldChar w:fldCharType="end"/>
            </w:r>
          </w:hyperlink>
        </w:p>
        <w:p w14:paraId="035036B3" w14:textId="52C19C3B" w:rsidR="006A29D9" w:rsidRDefault="008C4656">
          <w:pPr>
            <w:pStyle w:val="TOC3"/>
            <w:rPr>
              <w:rFonts w:asciiTheme="minorHAnsi" w:eastAsiaTheme="minorEastAsia" w:hAnsiTheme="minorHAnsi"/>
              <w:noProof/>
              <w:lang w:eastAsia="ja-JP"/>
            </w:rPr>
          </w:pPr>
          <w:hyperlink w:anchor="_Toc48324550" w:history="1">
            <w:r w:rsidR="006A29D9" w:rsidRPr="00EB53FB">
              <w:rPr>
                <w:rStyle w:val="Hyperlink"/>
                <w:noProof/>
              </w:rPr>
              <w:t>4.1.4</w:t>
            </w:r>
            <w:r w:rsidR="006A29D9">
              <w:rPr>
                <w:rFonts w:asciiTheme="minorHAnsi" w:eastAsiaTheme="minorEastAsia" w:hAnsiTheme="minorHAnsi"/>
                <w:noProof/>
                <w:lang w:eastAsia="ja-JP"/>
              </w:rPr>
              <w:tab/>
            </w:r>
            <w:r w:rsidR="006A29D9" w:rsidRPr="00EB53FB">
              <w:rPr>
                <w:rStyle w:val="Hyperlink"/>
                <w:noProof/>
              </w:rPr>
              <w:t>Use Case thay đổi thời gian timeout</w:t>
            </w:r>
            <w:r w:rsidR="006A29D9">
              <w:rPr>
                <w:noProof/>
                <w:webHidden/>
              </w:rPr>
              <w:tab/>
            </w:r>
            <w:r w:rsidR="006A29D9">
              <w:rPr>
                <w:noProof/>
                <w:webHidden/>
              </w:rPr>
              <w:fldChar w:fldCharType="begin"/>
            </w:r>
            <w:r w:rsidR="006A29D9">
              <w:rPr>
                <w:noProof/>
                <w:webHidden/>
              </w:rPr>
              <w:instrText xml:space="preserve"> PAGEREF _Toc48324550 \h </w:instrText>
            </w:r>
            <w:r w:rsidR="006A29D9">
              <w:rPr>
                <w:noProof/>
                <w:webHidden/>
              </w:rPr>
            </w:r>
            <w:r w:rsidR="006A29D9">
              <w:rPr>
                <w:noProof/>
                <w:webHidden/>
              </w:rPr>
              <w:fldChar w:fldCharType="separate"/>
            </w:r>
            <w:r w:rsidR="006A29D9">
              <w:rPr>
                <w:noProof/>
                <w:webHidden/>
              </w:rPr>
              <w:t>8</w:t>
            </w:r>
            <w:r w:rsidR="006A29D9">
              <w:rPr>
                <w:noProof/>
                <w:webHidden/>
              </w:rPr>
              <w:fldChar w:fldCharType="end"/>
            </w:r>
          </w:hyperlink>
        </w:p>
        <w:p w14:paraId="374F25A1" w14:textId="79CCC852" w:rsidR="006A29D9" w:rsidRDefault="008C4656">
          <w:pPr>
            <w:pStyle w:val="TOC2"/>
            <w:rPr>
              <w:rFonts w:asciiTheme="minorHAnsi" w:eastAsiaTheme="minorEastAsia" w:hAnsiTheme="minorHAnsi"/>
              <w:noProof/>
              <w:lang w:eastAsia="ja-JP"/>
            </w:rPr>
          </w:pPr>
          <w:hyperlink w:anchor="_Toc48324551" w:history="1">
            <w:r w:rsidR="006A29D9" w:rsidRPr="00EB53FB">
              <w:rPr>
                <w:rStyle w:val="Hyperlink"/>
                <w:noProof/>
              </w:rPr>
              <w:t>4.2</w:t>
            </w:r>
            <w:r w:rsidR="006A29D9">
              <w:rPr>
                <w:rFonts w:asciiTheme="minorHAnsi" w:eastAsiaTheme="minorEastAsia" w:hAnsiTheme="minorHAnsi"/>
                <w:noProof/>
                <w:lang w:eastAsia="ja-JP"/>
              </w:rPr>
              <w:tab/>
            </w:r>
            <w:r w:rsidR="006A29D9" w:rsidRPr="00EB53FB">
              <w:rPr>
                <w:rStyle w:val="Hyperlink"/>
                <w:noProof/>
              </w:rPr>
              <w:t>Biểu đồ luồng</w:t>
            </w:r>
            <w:r w:rsidR="006A29D9">
              <w:rPr>
                <w:noProof/>
                <w:webHidden/>
              </w:rPr>
              <w:tab/>
            </w:r>
            <w:r w:rsidR="006A29D9">
              <w:rPr>
                <w:noProof/>
                <w:webHidden/>
              </w:rPr>
              <w:fldChar w:fldCharType="begin"/>
            </w:r>
            <w:r w:rsidR="006A29D9">
              <w:rPr>
                <w:noProof/>
                <w:webHidden/>
              </w:rPr>
              <w:instrText xml:space="preserve"> PAGEREF _Toc48324551 \h </w:instrText>
            </w:r>
            <w:r w:rsidR="006A29D9">
              <w:rPr>
                <w:noProof/>
                <w:webHidden/>
              </w:rPr>
            </w:r>
            <w:r w:rsidR="006A29D9">
              <w:rPr>
                <w:noProof/>
                <w:webHidden/>
              </w:rPr>
              <w:fldChar w:fldCharType="separate"/>
            </w:r>
            <w:r w:rsidR="006A29D9">
              <w:rPr>
                <w:noProof/>
                <w:webHidden/>
              </w:rPr>
              <w:t>9</w:t>
            </w:r>
            <w:r w:rsidR="006A29D9">
              <w:rPr>
                <w:noProof/>
                <w:webHidden/>
              </w:rPr>
              <w:fldChar w:fldCharType="end"/>
            </w:r>
          </w:hyperlink>
        </w:p>
        <w:p w14:paraId="72635898" w14:textId="3CFCF6C8" w:rsidR="006A29D9" w:rsidRDefault="008C4656">
          <w:pPr>
            <w:pStyle w:val="TOC3"/>
            <w:rPr>
              <w:rFonts w:asciiTheme="minorHAnsi" w:eastAsiaTheme="minorEastAsia" w:hAnsiTheme="minorHAnsi"/>
              <w:noProof/>
              <w:lang w:eastAsia="ja-JP"/>
            </w:rPr>
          </w:pPr>
          <w:hyperlink w:anchor="_Toc48324552" w:history="1">
            <w:r w:rsidR="006A29D9" w:rsidRPr="00EB53FB">
              <w:rPr>
                <w:rStyle w:val="Hyperlink"/>
                <w:noProof/>
              </w:rPr>
              <w:t>4.2.1</w:t>
            </w:r>
            <w:r w:rsidR="006A29D9">
              <w:rPr>
                <w:rFonts w:asciiTheme="minorHAnsi" w:eastAsiaTheme="minorEastAsia" w:hAnsiTheme="minorHAnsi"/>
                <w:noProof/>
                <w:lang w:eastAsia="ja-JP"/>
              </w:rPr>
              <w:tab/>
            </w:r>
            <w:r w:rsidR="006A29D9" w:rsidRPr="00EB53FB">
              <w:rPr>
                <w:rStyle w:val="Hyperlink"/>
                <w:noProof/>
              </w:rPr>
              <w:t>Chức năng xem số lần cửa mở trong ngày</w:t>
            </w:r>
            <w:r w:rsidR="006A29D9">
              <w:rPr>
                <w:noProof/>
                <w:webHidden/>
              </w:rPr>
              <w:tab/>
            </w:r>
            <w:r w:rsidR="006A29D9">
              <w:rPr>
                <w:noProof/>
                <w:webHidden/>
              </w:rPr>
              <w:fldChar w:fldCharType="begin"/>
            </w:r>
            <w:r w:rsidR="006A29D9">
              <w:rPr>
                <w:noProof/>
                <w:webHidden/>
              </w:rPr>
              <w:instrText xml:space="preserve"> PAGEREF _Toc48324552 \h </w:instrText>
            </w:r>
            <w:r w:rsidR="006A29D9">
              <w:rPr>
                <w:noProof/>
                <w:webHidden/>
              </w:rPr>
            </w:r>
            <w:r w:rsidR="006A29D9">
              <w:rPr>
                <w:noProof/>
                <w:webHidden/>
              </w:rPr>
              <w:fldChar w:fldCharType="separate"/>
            </w:r>
            <w:r w:rsidR="006A29D9">
              <w:rPr>
                <w:noProof/>
                <w:webHidden/>
              </w:rPr>
              <w:t>9</w:t>
            </w:r>
            <w:r w:rsidR="006A29D9">
              <w:rPr>
                <w:noProof/>
                <w:webHidden/>
              </w:rPr>
              <w:fldChar w:fldCharType="end"/>
            </w:r>
          </w:hyperlink>
        </w:p>
        <w:p w14:paraId="684ABE85" w14:textId="00DF034A" w:rsidR="006A29D9" w:rsidRDefault="008C4656">
          <w:pPr>
            <w:pStyle w:val="TOC3"/>
            <w:rPr>
              <w:rFonts w:asciiTheme="minorHAnsi" w:eastAsiaTheme="minorEastAsia" w:hAnsiTheme="minorHAnsi"/>
              <w:noProof/>
              <w:lang w:eastAsia="ja-JP"/>
            </w:rPr>
          </w:pPr>
          <w:hyperlink w:anchor="_Toc48324553" w:history="1">
            <w:r w:rsidR="006A29D9" w:rsidRPr="00EB53FB">
              <w:rPr>
                <w:rStyle w:val="Hyperlink"/>
                <w:noProof/>
              </w:rPr>
              <w:t>4.2.2</w:t>
            </w:r>
            <w:r w:rsidR="006A29D9">
              <w:rPr>
                <w:rFonts w:asciiTheme="minorHAnsi" w:eastAsiaTheme="minorEastAsia" w:hAnsiTheme="minorHAnsi"/>
                <w:noProof/>
                <w:lang w:eastAsia="ja-JP"/>
              </w:rPr>
              <w:tab/>
            </w:r>
            <w:r w:rsidR="006A29D9" w:rsidRPr="00EB53FB">
              <w:rPr>
                <w:rStyle w:val="Hyperlink"/>
                <w:noProof/>
              </w:rPr>
              <w:t>Chức năng xem số lần cửa mở vượt quá thời gian timout</w:t>
            </w:r>
            <w:r w:rsidR="006A29D9">
              <w:rPr>
                <w:noProof/>
                <w:webHidden/>
              </w:rPr>
              <w:tab/>
            </w:r>
            <w:r w:rsidR="006A29D9">
              <w:rPr>
                <w:noProof/>
                <w:webHidden/>
              </w:rPr>
              <w:fldChar w:fldCharType="begin"/>
            </w:r>
            <w:r w:rsidR="006A29D9">
              <w:rPr>
                <w:noProof/>
                <w:webHidden/>
              </w:rPr>
              <w:instrText xml:space="preserve"> PAGEREF _Toc48324553 \h </w:instrText>
            </w:r>
            <w:r w:rsidR="006A29D9">
              <w:rPr>
                <w:noProof/>
                <w:webHidden/>
              </w:rPr>
            </w:r>
            <w:r w:rsidR="006A29D9">
              <w:rPr>
                <w:noProof/>
                <w:webHidden/>
              </w:rPr>
              <w:fldChar w:fldCharType="separate"/>
            </w:r>
            <w:r w:rsidR="006A29D9">
              <w:rPr>
                <w:noProof/>
                <w:webHidden/>
              </w:rPr>
              <w:t>9</w:t>
            </w:r>
            <w:r w:rsidR="006A29D9">
              <w:rPr>
                <w:noProof/>
                <w:webHidden/>
              </w:rPr>
              <w:fldChar w:fldCharType="end"/>
            </w:r>
          </w:hyperlink>
        </w:p>
        <w:p w14:paraId="167BE589" w14:textId="0CE8AE24" w:rsidR="006A29D9" w:rsidRDefault="008C4656">
          <w:pPr>
            <w:pStyle w:val="TOC3"/>
            <w:rPr>
              <w:rFonts w:asciiTheme="minorHAnsi" w:eastAsiaTheme="minorEastAsia" w:hAnsiTheme="minorHAnsi"/>
              <w:noProof/>
              <w:lang w:eastAsia="ja-JP"/>
            </w:rPr>
          </w:pPr>
          <w:hyperlink w:anchor="_Toc48324554" w:history="1">
            <w:r w:rsidR="006A29D9" w:rsidRPr="00EB53FB">
              <w:rPr>
                <w:rStyle w:val="Hyperlink"/>
                <w:noProof/>
              </w:rPr>
              <w:t>4.2.3</w:t>
            </w:r>
            <w:r w:rsidR="006A29D9">
              <w:rPr>
                <w:rFonts w:asciiTheme="minorHAnsi" w:eastAsiaTheme="minorEastAsia" w:hAnsiTheme="minorHAnsi"/>
                <w:noProof/>
                <w:lang w:eastAsia="ja-JP"/>
              </w:rPr>
              <w:tab/>
            </w:r>
            <w:r w:rsidR="006A29D9" w:rsidRPr="00EB53FB">
              <w:rPr>
                <w:rStyle w:val="Hyperlink"/>
                <w:noProof/>
              </w:rPr>
              <w:t>Chức năng thay đổi thời gian timeout</w:t>
            </w:r>
            <w:r w:rsidR="006A29D9">
              <w:rPr>
                <w:noProof/>
                <w:webHidden/>
              </w:rPr>
              <w:tab/>
            </w:r>
            <w:r w:rsidR="006A29D9">
              <w:rPr>
                <w:noProof/>
                <w:webHidden/>
              </w:rPr>
              <w:fldChar w:fldCharType="begin"/>
            </w:r>
            <w:r w:rsidR="006A29D9">
              <w:rPr>
                <w:noProof/>
                <w:webHidden/>
              </w:rPr>
              <w:instrText xml:space="preserve"> PAGEREF _Toc48324554 \h </w:instrText>
            </w:r>
            <w:r w:rsidR="006A29D9">
              <w:rPr>
                <w:noProof/>
                <w:webHidden/>
              </w:rPr>
            </w:r>
            <w:r w:rsidR="006A29D9">
              <w:rPr>
                <w:noProof/>
                <w:webHidden/>
              </w:rPr>
              <w:fldChar w:fldCharType="separate"/>
            </w:r>
            <w:r w:rsidR="006A29D9">
              <w:rPr>
                <w:noProof/>
                <w:webHidden/>
              </w:rPr>
              <w:t>10</w:t>
            </w:r>
            <w:r w:rsidR="006A29D9">
              <w:rPr>
                <w:noProof/>
                <w:webHidden/>
              </w:rPr>
              <w:fldChar w:fldCharType="end"/>
            </w:r>
          </w:hyperlink>
        </w:p>
        <w:p w14:paraId="2A217DDB" w14:textId="5D83B02B" w:rsidR="006A29D9" w:rsidRDefault="008C4656">
          <w:pPr>
            <w:pStyle w:val="TOC2"/>
            <w:rPr>
              <w:rFonts w:asciiTheme="minorHAnsi" w:eastAsiaTheme="minorEastAsia" w:hAnsiTheme="minorHAnsi"/>
              <w:noProof/>
              <w:lang w:eastAsia="ja-JP"/>
            </w:rPr>
          </w:pPr>
          <w:hyperlink w:anchor="_Toc48324555" w:history="1">
            <w:r w:rsidR="006A29D9" w:rsidRPr="00EB53FB">
              <w:rPr>
                <w:rStyle w:val="Hyperlink"/>
                <w:noProof/>
              </w:rPr>
              <w:t>4.3</w:t>
            </w:r>
            <w:r w:rsidR="006A29D9">
              <w:rPr>
                <w:rFonts w:asciiTheme="minorHAnsi" w:eastAsiaTheme="minorEastAsia" w:hAnsiTheme="minorHAnsi"/>
                <w:noProof/>
                <w:lang w:eastAsia="ja-JP"/>
              </w:rPr>
              <w:tab/>
            </w:r>
            <w:r w:rsidR="006A29D9" w:rsidRPr="00EB53FB">
              <w:rPr>
                <w:rStyle w:val="Hyperlink"/>
                <w:noProof/>
              </w:rPr>
              <w:t>Thiết kế CSDL</w:t>
            </w:r>
            <w:r w:rsidR="006A29D9">
              <w:rPr>
                <w:noProof/>
                <w:webHidden/>
              </w:rPr>
              <w:tab/>
            </w:r>
            <w:r w:rsidR="006A29D9">
              <w:rPr>
                <w:noProof/>
                <w:webHidden/>
              </w:rPr>
              <w:fldChar w:fldCharType="begin"/>
            </w:r>
            <w:r w:rsidR="006A29D9">
              <w:rPr>
                <w:noProof/>
                <w:webHidden/>
              </w:rPr>
              <w:instrText xml:space="preserve"> PAGEREF _Toc48324555 \h </w:instrText>
            </w:r>
            <w:r w:rsidR="006A29D9">
              <w:rPr>
                <w:noProof/>
                <w:webHidden/>
              </w:rPr>
            </w:r>
            <w:r w:rsidR="006A29D9">
              <w:rPr>
                <w:noProof/>
                <w:webHidden/>
              </w:rPr>
              <w:fldChar w:fldCharType="separate"/>
            </w:r>
            <w:r w:rsidR="006A29D9">
              <w:rPr>
                <w:noProof/>
                <w:webHidden/>
              </w:rPr>
              <w:t>10</w:t>
            </w:r>
            <w:r w:rsidR="006A29D9">
              <w:rPr>
                <w:noProof/>
                <w:webHidden/>
              </w:rPr>
              <w:fldChar w:fldCharType="end"/>
            </w:r>
          </w:hyperlink>
        </w:p>
        <w:p w14:paraId="61E6002A" w14:textId="4871B7AC" w:rsidR="006A29D9" w:rsidRDefault="008C4656">
          <w:pPr>
            <w:pStyle w:val="TOC3"/>
            <w:rPr>
              <w:rFonts w:asciiTheme="minorHAnsi" w:eastAsiaTheme="minorEastAsia" w:hAnsiTheme="minorHAnsi"/>
              <w:noProof/>
              <w:lang w:eastAsia="ja-JP"/>
            </w:rPr>
          </w:pPr>
          <w:hyperlink w:anchor="_Toc48324556" w:history="1">
            <w:r w:rsidR="006A29D9" w:rsidRPr="00EB53FB">
              <w:rPr>
                <w:rStyle w:val="Hyperlink"/>
                <w:noProof/>
              </w:rPr>
              <w:t>4.3.1</w:t>
            </w:r>
            <w:r w:rsidR="006A29D9">
              <w:rPr>
                <w:rFonts w:asciiTheme="minorHAnsi" w:eastAsiaTheme="minorEastAsia" w:hAnsiTheme="minorHAnsi"/>
                <w:noProof/>
                <w:lang w:eastAsia="ja-JP"/>
              </w:rPr>
              <w:tab/>
            </w:r>
            <w:r w:rsidR="006A29D9" w:rsidRPr="00EB53FB">
              <w:rPr>
                <w:rStyle w:val="Hyperlink"/>
                <w:noProof/>
              </w:rPr>
              <w:t>Thiết kế CSDL</w:t>
            </w:r>
            <w:r w:rsidR="006A29D9">
              <w:rPr>
                <w:noProof/>
                <w:webHidden/>
              </w:rPr>
              <w:tab/>
            </w:r>
            <w:r w:rsidR="006A29D9">
              <w:rPr>
                <w:noProof/>
                <w:webHidden/>
              </w:rPr>
              <w:fldChar w:fldCharType="begin"/>
            </w:r>
            <w:r w:rsidR="006A29D9">
              <w:rPr>
                <w:noProof/>
                <w:webHidden/>
              </w:rPr>
              <w:instrText xml:space="preserve"> PAGEREF _Toc48324556 \h </w:instrText>
            </w:r>
            <w:r w:rsidR="006A29D9">
              <w:rPr>
                <w:noProof/>
                <w:webHidden/>
              </w:rPr>
            </w:r>
            <w:r w:rsidR="006A29D9">
              <w:rPr>
                <w:noProof/>
                <w:webHidden/>
              </w:rPr>
              <w:fldChar w:fldCharType="separate"/>
            </w:r>
            <w:r w:rsidR="006A29D9">
              <w:rPr>
                <w:noProof/>
                <w:webHidden/>
              </w:rPr>
              <w:t>10</w:t>
            </w:r>
            <w:r w:rsidR="006A29D9">
              <w:rPr>
                <w:noProof/>
                <w:webHidden/>
              </w:rPr>
              <w:fldChar w:fldCharType="end"/>
            </w:r>
          </w:hyperlink>
        </w:p>
        <w:p w14:paraId="4FA141A5" w14:textId="0FDDEC81" w:rsidR="006A29D9" w:rsidRDefault="008C4656">
          <w:pPr>
            <w:pStyle w:val="TOC3"/>
            <w:rPr>
              <w:rFonts w:asciiTheme="minorHAnsi" w:eastAsiaTheme="minorEastAsia" w:hAnsiTheme="minorHAnsi"/>
              <w:noProof/>
              <w:lang w:eastAsia="ja-JP"/>
            </w:rPr>
          </w:pPr>
          <w:hyperlink w:anchor="_Toc48324557" w:history="1">
            <w:r w:rsidR="006A29D9" w:rsidRPr="00EB53FB">
              <w:rPr>
                <w:rStyle w:val="Hyperlink"/>
                <w:noProof/>
              </w:rPr>
              <w:t>4.3.2</w:t>
            </w:r>
            <w:r w:rsidR="006A29D9">
              <w:rPr>
                <w:rFonts w:asciiTheme="minorHAnsi" w:eastAsiaTheme="minorEastAsia" w:hAnsiTheme="minorHAnsi"/>
                <w:noProof/>
                <w:lang w:eastAsia="ja-JP"/>
              </w:rPr>
              <w:tab/>
            </w:r>
            <w:r w:rsidR="006A29D9" w:rsidRPr="00EB53FB">
              <w:rPr>
                <w:rStyle w:val="Hyperlink"/>
                <w:noProof/>
              </w:rPr>
              <w:t>Mô hình thực thể liên kết</w:t>
            </w:r>
            <w:r w:rsidR="006A29D9">
              <w:rPr>
                <w:noProof/>
                <w:webHidden/>
              </w:rPr>
              <w:tab/>
            </w:r>
            <w:r w:rsidR="006A29D9">
              <w:rPr>
                <w:noProof/>
                <w:webHidden/>
              </w:rPr>
              <w:fldChar w:fldCharType="begin"/>
            </w:r>
            <w:r w:rsidR="006A29D9">
              <w:rPr>
                <w:noProof/>
                <w:webHidden/>
              </w:rPr>
              <w:instrText xml:space="preserve"> PAGEREF _Toc48324557 \h </w:instrText>
            </w:r>
            <w:r w:rsidR="006A29D9">
              <w:rPr>
                <w:noProof/>
                <w:webHidden/>
              </w:rPr>
            </w:r>
            <w:r w:rsidR="006A29D9">
              <w:rPr>
                <w:noProof/>
                <w:webHidden/>
              </w:rPr>
              <w:fldChar w:fldCharType="separate"/>
            </w:r>
            <w:r w:rsidR="006A29D9">
              <w:rPr>
                <w:noProof/>
                <w:webHidden/>
              </w:rPr>
              <w:t>11</w:t>
            </w:r>
            <w:r w:rsidR="006A29D9">
              <w:rPr>
                <w:noProof/>
                <w:webHidden/>
              </w:rPr>
              <w:fldChar w:fldCharType="end"/>
            </w:r>
          </w:hyperlink>
        </w:p>
        <w:p w14:paraId="7860307A" w14:textId="174490D5" w:rsidR="006A29D9" w:rsidRDefault="008C4656">
          <w:pPr>
            <w:pStyle w:val="TOC1"/>
            <w:tabs>
              <w:tab w:val="left" w:pos="1540"/>
            </w:tabs>
            <w:rPr>
              <w:rFonts w:asciiTheme="minorHAnsi" w:eastAsiaTheme="minorEastAsia" w:hAnsiTheme="minorHAnsi"/>
              <w:b w:val="0"/>
              <w:smallCaps w:val="0"/>
              <w:noProof/>
              <w:lang w:eastAsia="ja-JP"/>
            </w:rPr>
          </w:pPr>
          <w:hyperlink w:anchor="_Toc48324558" w:history="1">
            <w:r w:rsidR="006A29D9" w:rsidRPr="00EB53FB">
              <w:rPr>
                <w:rStyle w:val="Hyperlink"/>
                <w:noProof/>
              </w:rPr>
              <w:t>Chương 5  :</w:t>
            </w:r>
            <w:r w:rsidR="006A29D9">
              <w:rPr>
                <w:rFonts w:asciiTheme="minorHAnsi" w:eastAsiaTheme="minorEastAsia" w:hAnsiTheme="minorHAnsi"/>
                <w:b w:val="0"/>
                <w:smallCaps w:val="0"/>
                <w:noProof/>
                <w:lang w:eastAsia="ja-JP"/>
              </w:rPr>
              <w:tab/>
            </w:r>
            <w:r w:rsidR="006A29D9" w:rsidRPr="00EB53FB">
              <w:rPr>
                <w:rStyle w:val="Hyperlink"/>
                <w:noProof/>
              </w:rPr>
              <w:t>Đánh giá hệ thống</w:t>
            </w:r>
            <w:r w:rsidR="006A29D9">
              <w:rPr>
                <w:noProof/>
                <w:webHidden/>
              </w:rPr>
              <w:tab/>
            </w:r>
            <w:r w:rsidR="006A29D9">
              <w:rPr>
                <w:noProof/>
                <w:webHidden/>
              </w:rPr>
              <w:fldChar w:fldCharType="begin"/>
            </w:r>
            <w:r w:rsidR="006A29D9">
              <w:rPr>
                <w:noProof/>
                <w:webHidden/>
              </w:rPr>
              <w:instrText xml:space="preserve"> PAGEREF _Toc48324558 \h </w:instrText>
            </w:r>
            <w:r w:rsidR="006A29D9">
              <w:rPr>
                <w:noProof/>
                <w:webHidden/>
              </w:rPr>
            </w:r>
            <w:r w:rsidR="006A29D9">
              <w:rPr>
                <w:noProof/>
                <w:webHidden/>
              </w:rPr>
              <w:fldChar w:fldCharType="separate"/>
            </w:r>
            <w:r w:rsidR="006A29D9">
              <w:rPr>
                <w:noProof/>
                <w:webHidden/>
              </w:rPr>
              <w:t>12</w:t>
            </w:r>
            <w:r w:rsidR="006A29D9">
              <w:rPr>
                <w:noProof/>
                <w:webHidden/>
              </w:rPr>
              <w:fldChar w:fldCharType="end"/>
            </w:r>
          </w:hyperlink>
        </w:p>
        <w:p w14:paraId="1D30BAD9" w14:textId="6E9446DD" w:rsidR="006A29D9" w:rsidRDefault="008C4656">
          <w:pPr>
            <w:pStyle w:val="TOC3"/>
            <w:rPr>
              <w:rFonts w:asciiTheme="minorHAnsi" w:eastAsiaTheme="minorEastAsia" w:hAnsiTheme="minorHAnsi"/>
              <w:noProof/>
              <w:lang w:eastAsia="ja-JP"/>
            </w:rPr>
          </w:pPr>
          <w:hyperlink w:anchor="_Toc48324559" w:history="1">
            <w:r w:rsidR="006A29D9" w:rsidRPr="00EB53FB">
              <w:rPr>
                <w:rStyle w:val="Hyperlink"/>
                <w:noProof/>
              </w:rPr>
              <w:t>5.1.1</w:t>
            </w:r>
            <w:r w:rsidR="006A29D9">
              <w:rPr>
                <w:rFonts w:asciiTheme="minorHAnsi" w:eastAsiaTheme="minorEastAsia" w:hAnsiTheme="minorHAnsi"/>
                <w:noProof/>
                <w:lang w:eastAsia="ja-JP"/>
              </w:rPr>
              <w:tab/>
            </w:r>
            <w:r w:rsidR="006A29D9" w:rsidRPr="00EB53FB">
              <w:rPr>
                <w:rStyle w:val="Hyperlink"/>
                <w:noProof/>
              </w:rPr>
              <w:t>Ưu điểm</w:t>
            </w:r>
            <w:r w:rsidR="006A29D9">
              <w:rPr>
                <w:noProof/>
                <w:webHidden/>
              </w:rPr>
              <w:tab/>
            </w:r>
            <w:r w:rsidR="006A29D9">
              <w:rPr>
                <w:noProof/>
                <w:webHidden/>
              </w:rPr>
              <w:fldChar w:fldCharType="begin"/>
            </w:r>
            <w:r w:rsidR="006A29D9">
              <w:rPr>
                <w:noProof/>
                <w:webHidden/>
              </w:rPr>
              <w:instrText xml:space="preserve"> PAGEREF _Toc48324559 \h </w:instrText>
            </w:r>
            <w:r w:rsidR="006A29D9">
              <w:rPr>
                <w:noProof/>
                <w:webHidden/>
              </w:rPr>
            </w:r>
            <w:r w:rsidR="006A29D9">
              <w:rPr>
                <w:noProof/>
                <w:webHidden/>
              </w:rPr>
              <w:fldChar w:fldCharType="separate"/>
            </w:r>
            <w:r w:rsidR="006A29D9">
              <w:rPr>
                <w:noProof/>
                <w:webHidden/>
              </w:rPr>
              <w:t>12</w:t>
            </w:r>
            <w:r w:rsidR="006A29D9">
              <w:rPr>
                <w:noProof/>
                <w:webHidden/>
              </w:rPr>
              <w:fldChar w:fldCharType="end"/>
            </w:r>
          </w:hyperlink>
        </w:p>
        <w:p w14:paraId="717CDA7D" w14:textId="55E67ABF" w:rsidR="006A29D9" w:rsidRDefault="008C4656">
          <w:pPr>
            <w:pStyle w:val="TOC3"/>
            <w:rPr>
              <w:rFonts w:asciiTheme="minorHAnsi" w:eastAsiaTheme="minorEastAsia" w:hAnsiTheme="minorHAnsi"/>
              <w:noProof/>
              <w:lang w:eastAsia="ja-JP"/>
            </w:rPr>
          </w:pPr>
          <w:hyperlink w:anchor="_Toc48324560" w:history="1">
            <w:r w:rsidR="006A29D9" w:rsidRPr="00EB53FB">
              <w:rPr>
                <w:rStyle w:val="Hyperlink"/>
                <w:noProof/>
              </w:rPr>
              <w:t>5.1.2</w:t>
            </w:r>
            <w:r w:rsidR="006A29D9">
              <w:rPr>
                <w:rFonts w:asciiTheme="minorHAnsi" w:eastAsiaTheme="minorEastAsia" w:hAnsiTheme="minorHAnsi"/>
                <w:noProof/>
                <w:lang w:eastAsia="ja-JP"/>
              </w:rPr>
              <w:tab/>
            </w:r>
            <w:r w:rsidR="006A29D9" w:rsidRPr="00EB53FB">
              <w:rPr>
                <w:rStyle w:val="Hyperlink"/>
                <w:noProof/>
              </w:rPr>
              <w:t>Một số vấn đề khi triển khai thực tế</w:t>
            </w:r>
            <w:r w:rsidR="006A29D9">
              <w:rPr>
                <w:noProof/>
                <w:webHidden/>
              </w:rPr>
              <w:tab/>
            </w:r>
            <w:r w:rsidR="006A29D9">
              <w:rPr>
                <w:noProof/>
                <w:webHidden/>
              </w:rPr>
              <w:fldChar w:fldCharType="begin"/>
            </w:r>
            <w:r w:rsidR="006A29D9">
              <w:rPr>
                <w:noProof/>
                <w:webHidden/>
              </w:rPr>
              <w:instrText xml:space="preserve"> PAGEREF _Toc48324560 \h </w:instrText>
            </w:r>
            <w:r w:rsidR="006A29D9">
              <w:rPr>
                <w:noProof/>
                <w:webHidden/>
              </w:rPr>
            </w:r>
            <w:r w:rsidR="006A29D9">
              <w:rPr>
                <w:noProof/>
                <w:webHidden/>
              </w:rPr>
              <w:fldChar w:fldCharType="separate"/>
            </w:r>
            <w:r w:rsidR="006A29D9">
              <w:rPr>
                <w:noProof/>
                <w:webHidden/>
              </w:rPr>
              <w:t>12</w:t>
            </w:r>
            <w:r w:rsidR="006A29D9">
              <w:rPr>
                <w:noProof/>
                <w:webHidden/>
              </w:rPr>
              <w:fldChar w:fldCharType="end"/>
            </w:r>
          </w:hyperlink>
        </w:p>
        <w:p w14:paraId="5DD6EE6F" w14:textId="3FDF705B" w:rsidR="006A29D9" w:rsidRDefault="008C4656">
          <w:pPr>
            <w:pStyle w:val="TOC3"/>
            <w:rPr>
              <w:rFonts w:asciiTheme="minorHAnsi" w:eastAsiaTheme="minorEastAsia" w:hAnsiTheme="minorHAnsi"/>
              <w:noProof/>
              <w:lang w:eastAsia="ja-JP"/>
            </w:rPr>
          </w:pPr>
          <w:hyperlink w:anchor="_Toc48324561" w:history="1">
            <w:r w:rsidR="006A29D9" w:rsidRPr="00EB53FB">
              <w:rPr>
                <w:rStyle w:val="Hyperlink"/>
                <w:noProof/>
              </w:rPr>
              <w:t>5.1.3</w:t>
            </w:r>
            <w:r w:rsidR="006A29D9">
              <w:rPr>
                <w:rFonts w:asciiTheme="minorHAnsi" w:eastAsiaTheme="minorEastAsia" w:hAnsiTheme="minorHAnsi"/>
                <w:noProof/>
                <w:lang w:eastAsia="ja-JP"/>
              </w:rPr>
              <w:tab/>
            </w:r>
            <w:r w:rsidR="006A29D9" w:rsidRPr="00EB53FB">
              <w:rPr>
                <w:rStyle w:val="Hyperlink"/>
                <w:noProof/>
              </w:rPr>
              <w:t>Hướng đi tiếp của tương lai</w:t>
            </w:r>
            <w:r w:rsidR="006A29D9">
              <w:rPr>
                <w:noProof/>
                <w:webHidden/>
              </w:rPr>
              <w:tab/>
            </w:r>
            <w:r w:rsidR="006A29D9">
              <w:rPr>
                <w:noProof/>
                <w:webHidden/>
              </w:rPr>
              <w:fldChar w:fldCharType="begin"/>
            </w:r>
            <w:r w:rsidR="006A29D9">
              <w:rPr>
                <w:noProof/>
                <w:webHidden/>
              </w:rPr>
              <w:instrText xml:space="preserve"> PAGEREF _Toc48324561 \h </w:instrText>
            </w:r>
            <w:r w:rsidR="006A29D9">
              <w:rPr>
                <w:noProof/>
                <w:webHidden/>
              </w:rPr>
            </w:r>
            <w:r w:rsidR="006A29D9">
              <w:rPr>
                <w:noProof/>
                <w:webHidden/>
              </w:rPr>
              <w:fldChar w:fldCharType="separate"/>
            </w:r>
            <w:r w:rsidR="006A29D9">
              <w:rPr>
                <w:noProof/>
                <w:webHidden/>
              </w:rPr>
              <w:t>12</w:t>
            </w:r>
            <w:r w:rsidR="006A29D9">
              <w:rPr>
                <w:noProof/>
                <w:webHidden/>
              </w:rPr>
              <w:fldChar w:fldCharType="end"/>
            </w:r>
          </w:hyperlink>
        </w:p>
        <w:p w14:paraId="4E03838D" w14:textId="19861070" w:rsidR="00BE2494" w:rsidRDefault="00BE2494">
          <w:r>
            <w:rPr>
              <w:b/>
              <w:bCs/>
              <w:noProof/>
            </w:rPr>
            <w:fldChar w:fldCharType="end"/>
          </w:r>
        </w:p>
      </w:sdtContent>
    </w:sdt>
    <w:p w14:paraId="77DA8E16" w14:textId="77777777" w:rsidR="00BE2494" w:rsidRDefault="00BE2494" w:rsidP="00BE2494">
      <w:pPr>
        <w:rPr>
          <w:b/>
          <w:sz w:val="32"/>
          <w:szCs w:val="32"/>
          <w:u w:val="single"/>
        </w:rPr>
      </w:pPr>
    </w:p>
    <w:p w14:paraId="1689E857" w14:textId="77777777" w:rsidR="00BE2494" w:rsidRDefault="00BE2494">
      <w:pPr>
        <w:rPr>
          <w:b/>
          <w:sz w:val="32"/>
          <w:szCs w:val="32"/>
          <w:u w:val="single"/>
        </w:rPr>
      </w:pPr>
      <w:r>
        <w:rPr>
          <w:b/>
          <w:sz w:val="32"/>
          <w:szCs w:val="32"/>
          <w:u w:val="single"/>
        </w:rPr>
        <w:br w:type="page"/>
      </w:r>
    </w:p>
    <w:p w14:paraId="00634097" w14:textId="77777777" w:rsidR="00D038E0" w:rsidRDefault="00D038E0" w:rsidP="00D038E0">
      <w:pPr>
        <w:pStyle w:val="Heading1"/>
        <w:numPr>
          <w:ilvl w:val="0"/>
          <w:numId w:val="35"/>
        </w:numPr>
        <w:jc w:val="center"/>
      </w:pPr>
      <w:bookmarkStart w:id="0" w:name="_Toc48324536"/>
      <w:r>
        <w:lastRenderedPageBreak/>
        <w:t>Vấn đề đặt ra</w:t>
      </w:r>
      <w:bookmarkEnd w:id="0"/>
    </w:p>
    <w:p w14:paraId="7469E936" w14:textId="77777777" w:rsidR="00D038E0" w:rsidRDefault="00D038E0" w:rsidP="00D038E0">
      <w:pPr>
        <w:pStyle w:val="Heading2"/>
      </w:pPr>
      <w:bookmarkStart w:id="1" w:name="_Toc48324537"/>
      <w:r>
        <w:t>Vấn đề</w:t>
      </w:r>
      <w:bookmarkEnd w:id="1"/>
    </w:p>
    <w:p w14:paraId="10B393D8" w14:textId="7D070E00" w:rsidR="00D038E0" w:rsidRDefault="00D038E0" w:rsidP="00D038E0">
      <w:r>
        <w:t>Vấn đề đặt ra : các nhân viên trong công ty, khi ra vào mở cửa to ra. Và quên không đóng cửa ra vào lại. Người lạ có thể vào công ty, có thể lấy đi các thông tin mật của c</w:t>
      </w:r>
      <w:r w:rsidR="007C25D4">
        <w:t>ô</w:t>
      </w:r>
      <w:r>
        <w:t>ng ty.</w:t>
      </w:r>
    </w:p>
    <w:p w14:paraId="061C9461" w14:textId="77777777" w:rsidR="00D038E0" w:rsidRDefault="00D038E0" w:rsidP="00D038E0">
      <w:r>
        <w:t xml:space="preserve">Cần: hệ thống kiểm tra, sau khi hết người ra vào cửa một khoảng thời gian cho trước sẽ cảnh báo ra chuông để một nhân viên ngồi cạnh cửa nhất có thể biết cửa đang mở và đi ra đóng. Bên cạnh đó, cần gửi dữ liệu và server để tiện cho việc xem lại và điều chỉnh từ server. </w:t>
      </w:r>
    </w:p>
    <w:p w14:paraId="53162238" w14:textId="77777777" w:rsidR="00D038E0" w:rsidRDefault="00D038E0">
      <w:pPr>
        <w:spacing w:after="160" w:line="259" w:lineRule="auto"/>
      </w:pPr>
      <w:r>
        <w:br w:type="page"/>
      </w:r>
    </w:p>
    <w:p w14:paraId="16E05A0B" w14:textId="77777777" w:rsidR="00D038E0" w:rsidRDefault="00D038E0" w:rsidP="00D038E0">
      <w:pPr>
        <w:pStyle w:val="Heading1"/>
        <w:jc w:val="center"/>
      </w:pPr>
      <w:bookmarkStart w:id="2" w:name="_Toc48324538"/>
      <w:r>
        <w:lastRenderedPageBreak/>
        <w:t>Giải pháp tổng quan</w:t>
      </w:r>
      <w:bookmarkEnd w:id="2"/>
    </w:p>
    <w:p w14:paraId="75E43A1F" w14:textId="33CAD5D7" w:rsidR="00D038E0" w:rsidRDefault="00D038E0" w:rsidP="00D038E0">
      <w:pPr>
        <w:pStyle w:val="Heading2"/>
      </w:pPr>
      <w:bookmarkStart w:id="3" w:name="_Toc48324539"/>
      <w:r>
        <w:t>Chức năng của hệ thống</w:t>
      </w:r>
      <w:bookmarkEnd w:id="3"/>
    </w:p>
    <w:p w14:paraId="077A6071" w14:textId="240443B2" w:rsidR="00D038E0" w:rsidRDefault="00D038E0" w:rsidP="00D038E0">
      <w:pPr>
        <w:pStyle w:val="ListParagraph"/>
        <w:numPr>
          <w:ilvl w:val="0"/>
          <w:numId w:val="36"/>
        </w:numPr>
      </w:pPr>
      <w:r>
        <w:t>Khi cửa mở sau khi người cuối cùng ra vào quá sau một khoảng thời gian cho trước thì sẽ báo chuông.</w:t>
      </w:r>
    </w:p>
    <w:p w14:paraId="52A5D21D" w14:textId="4E411D1F" w:rsidR="00D038E0" w:rsidRDefault="00920AF2" w:rsidP="00D038E0">
      <w:pPr>
        <w:pStyle w:val="ListParagraph"/>
        <w:numPr>
          <w:ilvl w:val="0"/>
          <w:numId w:val="36"/>
        </w:numPr>
      </w:pPr>
      <w:r>
        <w:t xml:space="preserve">Hiển thị số lần cửa được mở trong ngày ( realtime ). </w:t>
      </w:r>
    </w:p>
    <w:p w14:paraId="33070900" w14:textId="02C0CAC4" w:rsidR="00920AF2" w:rsidRDefault="00920AF2" w:rsidP="00D038E0">
      <w:pPr>
        <w:pStyle w:val="ListParagraph"/>
        <w:numPr>
          <w:ilvl w:val="0"/>
          <w:numId w:val="36"/>
        </w:numPr>
      </w:pPr>
      <w:r>
        <w:t xml:space="preserve">Hiển thị số lần cửa quá thời gian trong ngày ( realtime ). </w:t>
      </w:r>
    </w:p>
    <w:p w14:paraId="392F726F" w14:textId="15211FA2" w:rsidR="00920AF2" w:rsidRPr="00D038E0" w:rsidRDefault="00920AF2" w:rsidP="00D038E0">
      <w:pPr>
        <w:pStyle w:val="ListParagraph"/>
        <w:numPr>
          <w:ilvl w:val="0"/>
          <w:numId w:val="36"/>
        </w:numPr>
      </w:pPr>
      <w:r>
        <w:t>Thay đổi được thời gian timeout mở cửa từ website.</w:t>
      </w:r>
    </w:p>
    <w:p w14:paraId="653A3B1F" w14:textId="52BD89B0" w:rsidR="00D038E0" w:rsidRPr="00D038E0" w:rsidRDefault="00D038E0" w:rsidP="00D038E0">
      <w:pPr>
        <w:pStyle w:val="Heading2"/>
      </w:pPr>
      <w:bookmarkStart w:id="4" w:name="_Toc48324540"/>
      <w:r>
        <w:t>Sơ đồ tổng quan hệ thống</w:t>
      </w:r>
      <w:bookmarkEnd w:id="4"/>
    </w:p>
    <w:p w14:paraId="3BD788A1" w14:textId="0164AD91" w:rsidR="00005E62" w:rsidRDefault="00005E62" w:rsidP="00005E62">
      <w:pPr>
        <w:pStyle w:val="Heading3"/>
      </w:pPr>
      <w:bookmarkStart w:id="5" w:name="_Toc48324541"/>
      <w:r>
        <w:t>Sơ đồ khối</w:t>
      </w:r>
      <w:bookmarkEnd w:id="5"/>
    </w:p>
    <w:p w14:paraId="0E634D4D" w14:textId="6A4E72EC" w:rsidR="00005E62" w:rsidRPr="00005E62" w:rsidRDefault="00256259" w:rsidP="00E45FAD">
      <w:pPr>
        <w:jc w:val="center"/>
      </w:pPr>
      <w:r>
        <w:rPr>
          <w:noProof/>
        </w:rPr>
        <w:drawing>
          <wp:inline distT="0" distB="0" distL="0" distR="0" wp14:anchorId="5E9BBEDF" wp14:editId="118C632D">
            <wp:extent cx="6635644" cy="5038725"/>
            <wp:effectExtent l="0" t="0" r="0" b="0"/>
            <wp:docPr id="17" name="Picture 17"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neralComponentTextSize.png"/>
                    <pic:cNvPicPr/>
                  </pic:nvPicPr>
                  <pic:blipFill>
                    <a:blip r:embed="rId9">
                      <a:extLst>
                        <a:ext uri="{28A0092B-C50C-407E-A947-70E740481C1C}">
                          <a14:useLocalDpi xmlns:a14="http://schemas.microsoft.com/office/drawing/2010/main" val="0"/>
                        </a:ext>
                      </a:extLst>
                    </a:blip>
                    <a:stretch>
                      <a:fillRect/>
                    </a:stretch>
                  </pic:blipFill>
                  <pic:spPr>
                    <a:xfrm>
                      <a:off x="0" y="0"/>
                      <a:ext cx="6651699" cy="5050916"/>
                    </a:xfrm>
                    <a:prstGeom prst="rect">
                      <a:avLst/>
                    </a:prstGeom>
                  </pic:spPr>
                </pic:pic>
              </a:graphicData>
            </a:graphic>
          </wp:inline>
        </w:drawing>
      </w:r>
    </w:p>
    <w:p w14:paraId="4BAB03FF" w14:textId="10B8175B" w:rsidR="00005E62" w:rsidRPr="00005E62" w:rsidRDefault="00005E62" w:rsidP="00005E62">
      <w:pPr>
        <w:pStyle w:val="Heading3"/>
        <w:rPr>
          <w:rFonts w:cs="Tahoma"/>
          <w:kern w:val="3"/>
          <w:sz w:val="21"/>
        </w:rPr>
      </w:pPr>
      <w:bookmarkStart w:id="6" w:name="_Toc48324542"/>
      <w:r>
        <w:t>Công nghệ sử dụng:</w:t>
      </w:r>
      <w:bookmarkEnd w:id="6"/>
      <w:r>
        <w:t xml:space="preserve"> </w:t>
      </w:r>
    </w:p>
    <w:p w14:paraId="17166266" w14:textId="4D3B84E9" w:rsidR="00005E62" w:rsidRDefault="00005E62" w:rsidP="00005E62">
      <w:pPr>
        <w:pStyle w:val="ListParagraph"/>
        <w:numPr>
          <w:ilvl w:val="0"/>
          <w:numId w:val="36"/>
        </w:numPr>
      </w:pPr>
      <w:r>
        <w:t>Vi xử lí Nordic -nRF51 : hệ điều hành mbed-os.</w:t>
      </w:r>
    </w:p>
    <w:p w14:paraId="1D76AEC9" w14:textId="5003C137" w:rsidR="00005E62" w:rsidRDefault="00005E62" w:rsidP="00005E62">
      <w:pPr>
        <w:pStyle w:val="ListParagraph"/>
        <w:numPr>
          <w:ilvl w:val="0"/>
          <w:numId w:val="36"/>
        </w:numPr>
      </w:pPr>
      <w:r>
        <w:t>Truyền dữ liệu : s</w:t>
      </w:r>
      <w:r w:rsidR="007C25D4">
        <w:t>ó</w:t>
      </w:r>
      <w:r>
        <w:t>ng Lora</w:t>
      </w:r>
    </w:p>
    <w:p w14:paraId="69B5DC3D" w14:textId="77777777" w:rsidR="00005E62" w:rsidRDefault="00005E62" w:rsidP="00005E62">
      <w:pPr>
        <w:pStyle w:val="ListParagraph"/>
        <w:numPr>
          <w:ilvl w:val="0"/>
          <w:numId w:val="36"/>
        </w:numPr>
      </w:pPr>
      <w:r>
        <w:t>Node trung gian : Pi3</w:t>
      </w:r>
    </w:p>
    <w:p w14:paraId="177C29DE" w14:textId="77777777" w:rsidR="00005E62" w:rsidRDefault="00005E62" w:rsidP="00005E62">
      <w:pPr>
        <w:pStyle w:val="ListParagraph"/>
        <w:numPr>
          <w:ilvl w:val="0"/>
          <w:numId w:val="36"/>
        </w:numPr>
      </w:pPr>
      <w:r>
        <w:t>Kết nối : MQTT và Socket cho kết nối realtime</w:t>
      </w:r>
    </w:p>
    <w:p w14:paraId="78F90035" w14:textId="77777777" w:rsidR="00005E62" w:rsidRDefault="00005E62" w:rsidP="00005E62">
      <w:pPr>
        <w:pStyle w:val="ListParagraph"/>
        <w:numPr>
          <w:ilvl w:val="0"/>
          <w:numId w:val="36"/>
        </w:numPr>
      </w:pPr>
      <w:r>
        <w:t>Server : Nodejs</w:t>
      </w:r>
    </w:p>
    <w:p w14:paraId="0B8CB7FC" w14:textId="77777777" w:rsidR="00005E62" w:rsidRDefault="00005E62" w:rsidP="00005E62">
      <w:pPr>
        <w:pStyle w:val="ListParagraph"/>
        <w:numPr>
          <w:ilvl w:val="0"/>
          <w:numId w:val="36"/>
        </w:numPr>
      </w:pPr>
      <w:r>
        <w:t>Database : MogoDB</w:t>
      </w:r>
    </w:p>
    <w:p w14:paraId="555488BD" w14:textId="77777777" w:rsidR="00005E62" w:rsidRDefault="00005E62" w:rsidP="00005E62">
      <w:pPr>
        <w:pStyle w:val="ListParagraph"/>
        <w:numPr>
          <w:ilvl w:val="0"/>
          <w:numId w:val="36"/>
        </w:numPr>
      </w:pPr>
      <w:r>
        <w:t>Hiển thị : website VueJS.</w:t>
      </w:r>
    </w:p>
    <w:p w14:paraId="27ACACFD" w14:textId="3B92C0FA" w:rsidR="00005E62" w:rsidRDefault="00005E62">
      <w:pPr>
        <w:spacing w:after="160" w:line="259" w:lineRule="auto"/>
      </w:pPr>
      <w:r>
        <w:br w:type="page"/>
      </w:r>
    </w:p>
    <w:p w14:paraId="0801F8C3" w14:textId="3748D228" w:rsidR="00BE2494" w:rsidRDefault="00005E62" w:rsidP="00005E62">
      <w:pPr>
        <w:pStyle w:val="Heading1"/>
        <w:jc w:val="center"/>
      </w:pPr>
      <w:bookmarkStart w:id="7" w:name="_Toc48324543"/>
      <w:r>
        <w:lastRenderedPageBreak/>
        <w:t>Phần cứng</w:t>
      </w:r>
      <w:bookmarkEnd w:id="7"/>
    </w:p>
    <w:p w14:paraId="7FB3146E" w14:textId="7111E80C" w:rsidR="00005E62" w:rsidRDefault="00005E62" w:rsidP="00005E62">
      <w:pPr>
        <w:pStyle w:val="Heading2"/>
      </w:pPr>
      <w:bookmarkStart w:id="8" w:name="_Toc48324544"/>
      <w:r>
        <w:t>Bảng tổng hợp các phần cứng sử dụng</w:t>
      </w:r>
      <w:bookmarkEnd w:id="8"/>
    </w:p>
    <w:tbl>
      <w:tblPr>
        <w:tblStyle w:val="TableGrid"/>
        <w:tblW w:w="0" w:type="auto"/>
        <w:tblLook w:val="04A0" w:firstRow="1" w:lastRow="0" w:firstColumn="1" w:lastColumn="0" w:noHBand="0" w:noVBand="1"/>
      </w:tblPr>
      <w:tblGrid>
        <w:gridCol w:w="2524"/>
        <w:gridCol w:w="2524"/>
        <w:gridCol w:w="2524"/>
        <w:gridCol w:w="2525"/>
      </w:tblGrid>
      <w:tr w:rsidR="00256259" w14:paraId="2B929B45" w14:textId="77777777" w:rsidTr="00256259">
        <w:tc>
          <w:tcPr>
            <w:tcW w:w="2524" w:type="dxa"/>
          </w:tcPr>
          <w:p w14:paraId="20543DC0" w14:textId="6EDBFCEF" w:rsidR="00256259" w:rsidRDefault="00256259" w:rsidP="007C25D4">
            <w:pPr>
              <w:jc w:val="center"/>
            </w:pPr>
            <w:r>
              <w:t>STT</w:t>
            </w:r>
          </w:p>
        </w:tc>
        <w:tc>
          <w:tcPr>
            <w:tcW w:w="2524" w:type="dxa"/>
          </w:tcPr>
          <w:p w14:paraId="5AD1BB8D" w14:textId="31515334" w:rsidR="00256259" w:rsidRDefault="00256259" w:rsidP="007C25D4">
            <w:pPr>
              <w:jc w:val="center"/>
            </w:pPr>
            <w:r>
              <w:t>Linh kiện</w:t>
            </w:r>
          </w:p>
        </w:tc>
        <w:tc>
          <w:tcPr>
            <w:tcW w:w="2524" w:type="dxa"/>
          </w:tcPr>
          <w:p w14:paraId="3B14F108" w14:textId="6E4E5D81" w:rsidR="00256259" w:rsidRDefault="00256259" w:rsidP="007C25D4">
            <w:pPr>
              <w:jc w:val="center"/>
            </w:pPr>
            <w:r>
              <w:t>Số lượng</w:t>
            </w:r>
          </w:p>
        </w:tc>
        <w:tc>
          <w:tcPr>
            <w:tcW w:w="2525" w:type="dxa"/>
          </w:tcPr>
          <w:p w14:paraId="2D6F8D75" w14:textId="3DFA871B" w:rsidR="00256259" w:rsidRDefault="001404FF" w:rsidP="00005E62">
            <w:r>
              <w:t>Chức năng</w:t>
            </w:r>
          </w:p>
        </w:tc>
      </w:tr>
      <w:tr w:rsidR="00256259" w14:paraId="03970271" w14:textId="77777777" w:rsidTr="00256259">
        <w:tc>
          <w:tcPr>
            <w:tcW w:w="2524" w:type="dxa"/>
          </w:tcPr>
          <w:p w14:paraId="325B70C5" w14:textId="189F98DE" w:rsidR="00256259" w:rsidRDefault="001A7739" w:rsidP="007C25D4">
            <w:pPr>
              <w:jc w:val="center"/>
            </w:pPr>
            <w:r>
              <w:t>1</w:t>
            </w:r>
          </w:p>
        </w:tc>
        <w:tc>
          <w:tcPr>
            <w:tcW w:w="2524" w:type="dxa"/>
          </w:tcPr>
          <w:p w14:paraId="79021313" w14:textId="1EA623EE" w:rsidR="00256259" w:rsidRDefault="001A7739" w:rsidP="00005E62">
            <w:r>
              <w:t>Magnetic Sensor</w:t>
            </w:r>
          </w:p>
        </w:tc>
        <w:tc>
          <w:tcPr>
            <w:tcW w:w="2524" w:type="dxa"/>
          </w:tcPr>
          <w:p w14:paraId="5FA2B41D" w14:textId="66BD335B" w:rsidR="00256259" w:rsidRDefault="001A7739" w:rsidP="007C25D4">
            <w:pPr>
              <w:jc w:val="center"/>
            </w:pPr>
            <w:r>
              <w:t>1</w:t>
            </w:r>
          </w:p>
        </w:tc>
        <w:tc>
          <w:tcPr>
            <w:tcW w:w="2525" w:type="dxa"/>
          </w:tcPr>
          <w:p w14:paraId="7FE4B23E" w14:textId="597CF604" w:rsidR="00256259" w:rsidRDefault="001A7739" w:rsidP="00005E62">
            <w:r>
              <w:t>Cảm biến từ, phát hiện mở cửa</w:t>
            </w:r>
          </w:p>
        </w:tc>
      </w:tr>
      <w:tr w:rsidR="00256259" w14:paraId="6A9C9FD0" w14:textId="77777777" w:rsidTr="00256259">
        <w:tc>
          <w:tcPr>
            <w:tcW w:w="2524" w:type="dxa"/>
          </w:tcPr>
          <w:p w14:paraId="53455DB9" w14:textId="3DB83FB6" w:rsidR="00256259" w:rsidRDefault="001A7739" w:rsidP="007C25D4">
            <w:pPr>
              <w:jc w:val="center"/>
            </w:pPr>
            <w:r>
              <w:t>2</w:t>
            </w:r>
          </w:p>
        </w:tc>
        <w:tc>
          <w:tcPr>
            <w:tcW w:w="2524" w:type="dxa"/>
          </w:tcPr>
          <w:p w14:paraId="272976A6" w14:textId="00E293EE" w:rsidR="00256259" w:rsidRDefault="001A7739" w:rsidP="00005E62">
            <w:r>
              <w:t>Buzzer</w:t>
            </w:r>
          </w:p>
        </w:tc>
        <w:tc>
          <w:tcPr>
            <w:tcW w:w="2524" w:type="dxa"/>
          </w:tcPr>
          <w:p w14:paraId="7CB97C1E" w14:textId="0F51B6A1" w:rsidR="00256259" w:rsidRDefault="001A7739" w:rsidP="007C25D4">
            <w:pPr>
              <w:jc w:val="center"/>
            </w:pPr>
            <w:r>
              <w:t>1</w:t>
            </w:r>
          </w:p>
        </w:tc>
        <w:tc>
          <w:tcPr>
            <w:tcW w:w="2525" w:type="dxa"/>
          </w:tcPr>
          <w:p w14:paraId="72DB857A" w14:textId="48EC39EA" w:rsidR="00256259" w:rsidRDefault="001A7739" w:rsidP="00005E62">
            <w:r>
              <w:t>Phát tín hiệu âm thanh</w:t>
            </w:r>
          </w:p>
        </w:tc>
      </w:tr>
      <w:tr w:rsidR="00256259" w14:paraId="385757F0" w14:textId="77777777" w:rsidTr="00256259">
        <w:tc>
          <w:tcPr>
            <w:tcW w:w="2524" w:type="dxa"/>
          </w:tcPr>
          <w:p w14:paraId="15ABF091" w14:textId="6070F265" w:rsidR="00256259" w:rsidRDefault="001A7739" w:rsidP="007C25D4">
            <w:pPr>
              <w:jc w:val="center"/>
            </w:pPr>
            <w:r>
              <w:t>3</w:t>
            </w:r>
          </w:p>
        </w:tc>
        <w:tc>
          <w:tcPr>
            <w:tcW w:w="2524" w:type="dxa"/>
          </w:tcPr>
          <w:p w14:paraId="0038A3C6" w14:textId="47852FD6" w:rsidR="00256259" w:rsidRDefault="001404FF" w:rsidP="00005E62">
            <w:r>
              <w:t>Nordic-nRF51-DK</w:t>
            </w:r>
          </w:p>
        </w:tc>
        <w:tc>
          <w:tcPr>
            <w:tcW w:w="2524" w:type="dxa"/>
          </w:tcPr>
          <w:p w14:paraId="17EFA625" w14:textId="5B890360" w:rsidR="00256259" w:rsidRDefault="001404FF" w:rsidP="007C25D4">
            <w:pPr>
              <w:jc w:val="center"/>
            </w:pPr>
            <w:r>
              <w:t>1</w:t>
            </w:r>
          </w:p>
        </w:tc>
        <w:tc>
          <w:tcPr>
            <w:tcW w:w="2525" w:type="dxa"/>
          </w:tcPr>
          <w:p w14:paraId="5FC58A4B" w14:textId="59B8501C" w:rsidR="00256259" w:rsidRDefault="001404FF" w:rsidP="00005E62">
            <w:r>
              <w:t>Vi xử lí trung tâm của Node đặt tại cửa</w:t>
            </w:r>
          </w:p>
        </w:tc>
      </w:tr>
      <w:tr w:rsidR="00256259" w14:paraId="6B1E48F0" w14:textId="77777777" w:rsidTr="00256259">
        <w:tc>
          <w:tcPr>
            <w:tcW w:w="2524" w:type="dxa"/>
          </w:tcPr>
          <w:p w14:paraId="09D56570" w14:textId="0EE62D19" w:rsidR="00256259" w:rsidRDefault="001404FF" w:rsidP="007C25D4">
            <w:pPr>
              <w:jc w:val="center"/>
            </w:pPr>
            <w:r>
              <w:t>4</w:t>
            </w:r>
          </w:p>
        </w:tc>
        <w:tc>
          <w:tcPr>
            <w:tcW w:w="2524" w:type="dxa"/>
          </w:tcPr>
          <w:p w14:paraId="5AA12598" w14:textId="66DFF20E" w:rsidR="00256259" w:rsidRDefault="001404FF" w:rsidP="00005E62">
            <w:r>
              <w:t>Lora E32 433T30D</w:t>
            </w:r>
          </w:p>
        </w:tc>
        <w:tc>
          <w:tcPr>
            <w:tcW w:w="2524" w:type="dxa"/>
          </w:tcPr>
          <w:p w14:paraId="732C22FD" w14:textId="3855E46B" w:rsidR="00256259" w:rsidRDefault="001404FF" w:rsidP="007C25D4">
            <w:pPr>
              <w:jc w:val="center"/>
            </w:pPr>
            <w:r>
              <w:t>2</w:t>
            </w:r>
          </w:p>
        </w:tc>
        <w:tc>
          <w:tcPr>
            <w:tcW w:w="2525" w:type="dxa"/>
          </w:tcPr>
          <w:p w14:paraId="7F473DE4" w14:textId="40836356" w:rsidR="00256259" w:rsidRDefault="001404FF" w:rsidP="00005E62">
            <w:r>
              <w:t>Truyền nhận dữ liệu cho song LoRa</w:t>
            </w:r>
          </w:p>
        </w:tc>
      </w:tr>
      <w:tr w:rsidR="00256259" w14:paraId="2269D993" w14:textId="77777777" w:rsidTr="00256259">
        <w:tc>
          <w:tcPr>
            <w:tcW w:w="2524" w:type="dxa"/>
          </w:tcPr>
          <w:p w14:paraId="03E11BCC" w14:textId="4F1DE33C" w:rsidR="00256259" w:rsidRDefault="001404FF" w:rsidP="007C25D4">
            <w:pPr>
              <w:jc w:val="center"/>
            </w:pPr>
            <w:r>
              <w:t>5</w:t>
            </w:r>
          </w:p>
        </w:tc>
        <w:tc>
          <w:tcPr>
            <w:tcW w:w="2524" w:type="dxa"/>
          </w:tcPr>
          <w:p w14:paraId="6DF41748" w14:textId="75C5E8A7" w:rsidR="00256259" w:rsidRDefault="001404FF" w:rsidP="00005E62">
            <w:r>
              <w:t>Raspberrry Pi 3</w:t>
            </w:r>
          </w:p>
        </w:tc>
        <w:tc>
          <w:tcPr>
            <w:tcW w:w="2524" w:type="dxa"/>
          </w:tcPr>
          <w:p w14:paraId="482E0B82" w14:textId="447B3DF0" w:rsidR="00256259" w:rsidRDefault="001404FF" w:rsidP="007C25D4">
            <w:pPr>
              <w:jc w:val="center"/>
            </w:pPr>
            <w:r>
              <w:t>1</w:t>
            </w:r>
          </w:p>
        </w:tc>
        <w:tc>
          <w:tcPr>
            <w:tcW w:w="2525" w:type="dxa"/>
          </w:tcPr>
          <w:p w14:paraId="297C58DD" w14:textId="51A72317" w:rsidR="00256259" w:rsidRDefault="001404FF" w:rsidP="00005E62">
            <w:r>
              <w:t>Node trung gian truyền dữ liệu tới Server</w:t>
            </w:r>
          </w:p>
        </w:tc>
      </w:tr>
      <w:tr w:rsidR="00256259" w14:paraId="3B4A17CB" w14:textId="77777777" w:rsidTr="00256259">
        <w:tc>
          <w:tcPr>
            <w:tcW w:w="2524" w:type="dxa"/>
          </w:tcPr>
          <w:p w14:paraId="51CC9439" w14:textId="13F9FD81" w:rsidR="00256259" w:rsidRDefault="001404FF" w:rsidP="007C25D4">
            <w:pPr>
              <w:jc w:val="center"/>
            </w:pPr>
            <w:r>
              <w:t>6</w:t>
            </w:r>
          </w:p>
        </w:tc>
        <w:tc>
          <w:tcPr>
            <w:tcW w:w="2524" w:type="dxa"/>
          </w:tcPr>
          <w:p w14:paraId="305F34E9" w14:textId="62DDDE43" w:rsidR="00256259" w:rsidRDefault="001404FF" w:rsidP="00005E62">
            <w:r>
              <w:t>Máy tính bàn</w:t>
            </w:r>
          </w:p>
        </w:tc>
        <w:tc>
          <w:tcPr>
            <w:tcW w:w="2524" w:type="dxa"/>
          </w:tcPr>
          <w:p w14:paraId="4F7D9F31" w14:textId="74A4A85F" w:rsidR="00256259" w:rsidRDefault="001404FF" w:rsidP="007C25D4">
            <w:pPr>
              <w:jc w:val="center"/>
            </w:pPr>
            <w:r>
              <w:t>1</w:t>
            </w:r>
          </w:p>
        </w:tc>
        <w:tc>
          <w:tcPr>
            <w:tcW w:w="2525" w:type="dxa"/>
          </w:tcPr>
          <w:p w14:paraId="2150FEC2" w14:textId="202F70B5" w:rsidR="00256259" w:rsidRDefault="001404FF" w:rsidP="00005E62">
            <w:r>
              <w:t>Server, lưu Database và hiển thị cho người dùng</w:t>
            </w:r>
          </w:p>
        </w:tc>
      </w:tr>
    </w:tbl>
    <w:p w14:paraId="57000F9E" w14:textId="0C6594E4" w:rsidR="001404FF" w:rsidRDefault="001404FF" w:rsidP="00005E62"/>
    <w:p w14:paraId="42B8DF38" w14:textId="1134B3A5" w:rsidR="0006786B" w:rsidRDefault="0006786B" w:rsidP="0006786B">
      <w:pPr>
        <w:pStyle w:val="Heading2"/>
        <w:rPr>
          <w:ins w:id="9" w:author="le hoang tuan(ＴＳＤＶ Eng 2)" w:date="2020-08-17T20:22:00Z"/>
        </w:rPr>
      </w:pPr>
      <w:ins w:id="10" w:author="le hoang tuan(ＴＳＤＶ Eng 2)" w:date="2020-08-17T13:17:00Z">
        <w:r>
          <w:lastRenderedPageBreak/>
          <w:t>Biểu đồ hoạt động</w:t>
        </w:r>
      </w:ins>
      <w:ins w:id="11" w:author="le hoang tuan(ＴＳＤＶ Eng 2)" w:date="2020-08-17T20:22:00Z">
        <w:r w:rsidR="006E5006">
          <w:t xml:space="preserve"> của Nordic-nRF51</w:t>
        </w:r>
        <w:bookmarkStart w:id="12" w:name="_GoBack"/>
        <w:bookmarkEnd w:id="12"/>
      </w:ins>
    </w:p>
    <w:p w14:paraId="2DDC71B9" w14:textId="26DD5A6A" w:rsidR="006E5006" w:rsidRPr="006E5006" w:rsidRDefault="006E5006" w:rsidP="006E5006">
      <w:pPr>
        <w:rPr>
          <w:ins w:id="13" w:author="le hoang tuan(ＴＳＤＶ Eng 2)" w:date="2020-08-17T13:17:00Z"/>
        </w:rPr>
        <w:pPrChange w:id="14" w:author="le hoang tuan(ＴＳＤＶ Eng 2)" w:date="2020-08-17T20:22:00Z">
          <w:pPr>
            <w:pStyle w:val="Heading2"/>
          </w:pPr>
        </w:pPrChange>
      </w:pPr>
      <w:ins w:id="15" w:author="le hoang tuan(ＴＳＤＶ Eng 2)" w:date="2020-08-17T20:24:00Z">
        <w:r>
          <w:rPr>
            <w:noProof/>
          </w:rPr>
          <w:drawing>
            <wp:inline distT="0" distB="0" distL="0" distR="0" wp14:anchorId="14E25B78" wp14:editId="4767F803">
              <wp:extent cx="6417945" cy="5803900"/>
              <wp:effectExtent l="0" t="0" r="1905" b="635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dic-nRF51 activity.png"/>
                      <pic:cNvPicPr/>
                    </pic:nvPicPr>
                    <pic:blipFill>
                      <a:blip r:embed="rId10">
                        <a:extLst>
                          <a:ext uri="{28A0092B-C50C-407E-A947-70E740481C1C}">
                            <a14:useLocalDpi xmlns:a14="http://schemas.microsoft.com/office/drawing/2010/main" val="0"/>
                          </a:ext>
                        </a:extLst>
                      </a:blip>
                      <a:stretch>
                        <a:fillRect/>
                      </a:stretch>
                    </pic:blipFill>
                    <pic:spPr>
                      <a:xfrm>
                        <a:off x="0" y="0"/>
                        <a:ext cx="6417945" cy="5803900"/>
                      </a:xfrm>
                      <a:prstGeom prst="rect">
                        <a:avLst/>
                      </a:prstGeom>
                    </pic:spPr>
                  </pic:pic>
                </a:graphicData>
              </a:graphic>
            </wp:inline>
          </w:drawing>
        </w:r>
      </w:ins>
    </w:p>
    <w:p w14:paraId="300DB32A" w14:textId="352AB6F0" w:rsidR="001404FF" w:rsidRDefault="001404FF" w:rsidP="0006786B">
      <w:pPr>
        <w:pStyle w:val="Heading2"/>
      </w:pPr>
      <w:r>
        <w:br w:type="page"/>
      </w:r>
    </w:p>
    <w:p w14:paraId="3DA8B647" w14:textId="7D650C82" w:rsidR="00005E62" w:rsidRDefault="001404FF" w:rsidP="001404FF">
      <w:pPr>
        <w:pStyle w:val="Heading1"/>
        <w:jc w:val="center"/>
      </w:pPr>
      <w:bookmarkStart w:id="16" w:name="_Toc48324545"/>
      <w:r>
        <w:lastRenderedPageBreak/>
        <w:t>Phần mềm</w:t>
      </w:r>
      <w:bookmarkEnd w:id="16"/>
    </w:p>
    <w:p w14:paraId="289DE105" w14:textId="21CB4ED4" w:rsidR="001404FF" w:rsidRDefault="001404FF" w:rsidP="001404FF">
      <w:pPr>
        <w:pStyle w:val="Heading2"/>
      </w:pPr>
      <w:bookmarkStart w:id="17" w:name="_Toc48324546"/>
      <w:r>
        <w:t>Biểu đồ Use</w:t>
      </w:r>
      <w:r w:rsidR="00700968">
        <w:t xml:space="preserve"> </w:t>
      </w:r>
      <w:r>
        <w:t>Case</w:t>
      </w:r>
      <w:bookmarkEnd w:id="17"/>
      <w:r>
        <w:t xml:space="preserve"> </w:t>
      </w:r>
    </w:p>
    <w:p w14:paraId="3A451B56" w14:textId="0F9BDB75" w:rsidR="001404FF" w:rsidRDefault="001404FF" w:rsidP="001404FF">
      <w:pPr>
        <w:pStyle w:val="Heading3"/>
      </w:pPr>
      <w:bookmarkStart w:id="18" w:name="_Toc48324547"/>
      <w:r>
        <w:t>Biểu đồ Use</w:t>
      </w:r>
      <w:r w:rsidR="00700968">
        <w:t xml:space="preserve"> </w:t>
      </w:r>
      <w:r>
        <w:t>Case Tổng quan</w:t>
      </w:r>
      <w:bookmarkEnd w:id="18"/>
    </w:p>
    <w:p w14:paraId="1C9054C6" w14:textId="403F5938" w:rsidR="001404FF" w:rsidRPr="001404FF" w:rsidRDefault="003165B8" w:rsidP="003165B8">
      <w:pPr>
        <w:jc w:val="center"/>
      </w:pPr>
      <w:r>
        <w:rPr>
          <w:noProof/>
        </w:rPr>
        <w:drawing>
          <wp:inline distT="0" distB="0" distL="0" distR="0" wp14:anchorId="594E926F" wp14:editId="4939BF08">
            <wp:extent cx="5409549" cy="4953000"/>
            <wp:effectExtent l="0" t="0" r="1270" b="0"/>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5417194" cy="4960000"/>
                    </a:xfrm>
                    <a:prstGeom prst="rect">
                      <a:avLst/>
                    </a:prstGeom>
                  </pic:spPr>
                </pic:pic>
              </a:graphicData>
            </a:graphic>
          </wp:inline>
        </w:drawing>
      </w:r>
    </w:p>
    <w:p w14:paraId="728751C3" w14:textId="0B121B70" w:rsidR="001404FF" w:rsidRDefault="003165B8" w:rsidP="001404FF">
      <w:r>
        <w:t>Mô tả : tác nhân là admin thực hiên các chức năng là xem số lượng cửa đóng mở bao nhiêu lần, số lượng mở quá thời gian đã cài đặt trước bao nhiêu lần, thay đổi thời gian timeout từ website.</w:t>
      </w:r>
    </w:p>
    <w:p w14:paraId="50B34D69" w14:textId="6C89E813" w:rsidR="003165B8" w:rsidRDefault="00700968" w:rsidP="003165B8">
      <w:pPr>
        <w:pStyle w:val="Heading3"/>
      </w:pPr>
      <w:bookmarkStart w:id="19" w:name="_Toc48324548"/>
      <w:r>
        <w:t>Use Case xem số lượng cửa mở trong ngày</w:t>
      </w:r>
      <w:bookmarkEnd w:id="19"/>
    </w:p>
    <w:tbl>
      <w:tblPr>
        <w:tblStyle w:val="TableGrid"/>
        <w:tblW w:w="0" w:type="auto"/>
        <w:tblLook w:val="04A0" w:firstRow="1" w:lastRow="0" w:firstColumn="1" w:lastColumn="0" w:noHBand="0" w:noVBand="1"/>
      </w:tblPr>
      <w:tblGrid>
        <w:gridCol w:w="5048"/>
        <w:gridCol w:w="5049"/>
      </w:tblGrid>
      <w:tr w:rsidR="00700968" w14:paraId="7FAF504B" w14:textId="77777777" w:rsidTr="00700968">
        <w:tc>
          <w:tcPr>
            <w:tcW w:w="5048" w:type="dxa"/>
          </w:tcPr>
          <w:p w14:paraId="1976BB00" w14:textId="40B9CACB" w:rsidR="00700968" w:rsidRDefault="00700968" w:rsidP="00700968">
            <w:r>
              <w:t>Tên ca sử dụng</w:t>
            </w:r>
          </w:p>
        </w:tc>
        <w:tc>
          <w:tcPr>
            <w:tcW w:w="5049" w:type="dxa"/>
          </w:tcPr>
          <w:p w14:paraId="7AF0B727" w14:textId="26BD79E7" w:rsidR="00700968" w:rsidRDefault="00700968" w:rsidP="00700968">
            <w:r>
              <w:t>Xem số lượng cửa mở trong ngày</w:t>
            </w:r>
          </w:p>
        </w:tc>
      </w:tr>
      <w:tr w:rsidR="00700968" w14:paraId="4E5FEFCB" w14:textId="77777777" w:rsidTr="00700968">
        <w:tc>
          <w:tcPr>
            <w:tcW w:w="5048" w:type="dxa"/>
          </w:tcPr>
          <w:p w14:paraId="03A85AA4" w14:textId="6839426B" w:rsidR="00700968" w:rsidRDefault="00700968" w:rsidP="00700968">
            <w:r>
              <w:t>Tác nhân</w:t>
            </w:r>
          </w:p>
        </w:tc>
        <w:tc>
          <w:tcPr>
            <w:tcW w:w="5049" w:type="dxa"/>
          </w:tcPr>
          <w:p w14:paraId="6CA9EFC3" w14:textId="3A8867A6" w:rsidR="00700968" w:rsidRDefault="00700968" w:rsidP="00700968">
            <w:r>
              <w:t>Admin</w:t>
            </w:r>
          </w:p>
        </w:tc>
      </w:tr>
      <w:tr w:rsidR="00700968" w14:paraId="59B1C727" w14:textId="77777777" w:rsidTr="00700968">
        <w:tc>
          <w:tcPr>
            <w:tcW w:w="5048" w:type="dxa"/>
          </w:tcPr>
          <w:p w14:paraId="517F2493" w14:textId="4F9E4D88" w:rsidR="00700968" w:rsidRDefault="00700968" w:rsidP="00700968">
            <w:r>
              <w:t>Mô tả</w:t>
            </w:r>
          </w:p>
        </w:tc>
        <w:tc>
          <w:tcPr>
            <w:tcW w:w="5049" w:type="dxa"/>
          </w:tcPr>
          <w:p w14:paraId="15AAEF7A" w14:textId="7FCFCDD6" w:rsidR="00700968" w:rsidRDefault="00700968" w:rsidP="00700968">
            <w:r>
              <w:t>Khi vào một website, thì trên website hiển thị số lượng cửa mở trong ngày cho admin</w:t>
            </w:r>
          </w:p>
        </w:tc>
      </w:tr>
      <w:tr w:rsidR="00700968" w14:paraId="31F1B0E7" w14:textId="77777777" w:rsidTr="00700968">
        <w:tc>
          <w:tcPr>
            <w:tcW w:w="5048" w:type="dxa"/>
          </w:tcPr>
          <w:p w14:paraId="143206FA" w14:textId="3E3C4845" w:rsidR="00700968" w:rsidRDefault="00700968" w:rsidP="00700968">
            <w:r>
              <w:t>Kịch bản chính</w:t>
            </w:r>
          </w:p>
        </w:tc>
        <w:tc>
          <w:tcPr>
            <w:tcW w:w="5049" w:type="dxa"/>
          </w:tcPr>
          <w:p w14:paraId="0F4983E3" w14:textId="77777777" w:rsidR="00700968" w:rsidRDefault="00700968" w:rsidP="00700968">
            <w:pPr>
              <w:pStyle w:val="ListParagraph"/>
              <w:numPr>
                <w:ilvl w:val="0"/>
                <w:numId w:val="37"/>
              </w:numPr>
            </w:pPr>
            <w:r>
              <w:t>Nhập địa chỉ website</w:t>
            </w:r>
          </w:p>
          <w:p w14:paraId="5E425632" w14:textId="4D54C785" w:rsidR="00700968" w:rsidRDefault="00700968" w:rsidP="00700968">
            <w:pPr>
              <w:pStyle w:val="ListParagraph"/>
              <w:numPr>
                <w:ilvl w:val="0"/>
                <w:numId w:val="37"/>
              </w:numPr>
            </w:pPr>
            <w:r>
              <w:t>Xem số lần cửa mở trong ngày</w:t>
            </w:r>
          </w:p>
        </w:tc>
      </w:tr>
      <w:tr w:rsidR="00700968" w14:paraId="5BED6A69" w14:textId="77777777" w:rsidTr="00700968">
        <w:tc>
          <w:tcPr>
            <w:tcW w:w="5048" w:type="dxa"/>
          </w:tcPr>
          <w:p w14:paraId="201C679C" w14:textId="2C298BCD" w:rsidR="00700968" w:rsidRDefault="00700968" w:rsidP="00700968">
            <w:r>
              <w:t>Ngoại lệ</w:t>
            </w:r>
          </w:p>
        </w:tc>
        <w:tc>
          <w:tcPr>
            <w:tcW w:w="5049" w:type="dxa"/>
          </w:tcPr>
          <w:p w14:paraId="7CBF8F67" w14:textId="3B03409D" w:rsidR="00700968" w:rsidRDefault="00700968" w:rsidP="00700968">
            <w:r>
              <w:t>Không có</w:t>
            </w:r>
          </w:p>
        </w:tc>
      </w:tr>
      <w:tr w:rsidR="00700968" w14:paraId="19305FB0" w14:textId="77777777" w:rsidTr="00700968">
        <w:tc>
          <w:tcPr>
            <w:tcW w:w="5048" w:type="dxa"/>
          </w:tcPr>
          <w:p w14:paraId="3E18320F" w14:textId="22196ED7" w:rsidR="00700968" w:rsidRDefault="00700968" w:rsidP="00700968">
            <w:r>
              <w:t>Điều kiện tiên quyết</w:t>
            </w:r>
          </w:p>
        </w:tc>
        <w:tc>
          <w:tcPr>
            <w:tcW w:w="5049" w:type="dxa"/>
          </w:tcPr>
          <w:p w14:paraId="41454337" w14:textId="68FEC681" w:rsidR="00700968" w:rsidRDefault="00700968" w:rsidP="00700968">
            <w:r>
              <w:t>Không có</w:t>
            </w:r>
          </w:p>
        </w:tc>
      </w:tr>
      <w:tr w:rsidR="00700968" w14:paraId="3F922CD1" w14:textId="77777777" w:rsidTr="00700968">
        <w:tc>
          <w:tcPr>
            <w:tcW w:w="5048" w:type="dxa"/>
          </w:tcPr>
          <w:p w14:paraId="6FD39A15" w14:textId="40964266" w:rsidR="00700968" w:rsidRDefault="00700968" w:rsidP="00700968">
            <w:r>
              <w:t>Kết quả</w:t>
            </w:r>
          </w:p>
        </w:tc>
        <w:tc>
          <w:tcPr>
            <w:tcW w:w="5049" w:type="dxa"/>
          </w:tcPr>
          <w:p w14:paraId="23CB0BD8" w14:textId="37BFC32B" w:rsidR="00700968" w:rsidRDefault="00700968" w:rsidP="00700968">
            <w:r>
              <w:t>Biết được số lượng cửa mở trong ngày hiện tại</w:t>
            </w:r>
          </w:p>
        </w:tc>
      </w:tr>
    </w:tbl>
    <w:p w14:paraId="01991DE3" w14:textId="6F447DA4" w:rsidR="00700968" w:rsidRDefault="00700968" w:rsidP="00700968">
      <w:pPr>
        <w:pStyle w:val="Heading3"/>
      </w:pPr>
      <w:bookmarkStart w:id="20" w:name="_Toc48324549"/>
      <w:r>
        <w:lastRenderedPageBreak/>
        <w:t>Use Case xem số lượng cửa mở quá thời gian đã định trong ngày</w:t>
      </w:r>
      <w:bookmarkEnd w:id="20"/>
    </w:p>
    <w:tbl>
      <w:tblPr>
        <w:tblStyle w:val="TableGrid"/>
        <w:tblW w:w="0" w:type="auto"/>
        <w:tblLook w:val="04A0" w:firstRow="1" w:lastRow="0" w:firstColumn="1" w:lastColumn="0" w:noHBand="0" w:noVBand="1"/>
      </w:tblPr>
      <w:tblGrid>
        <w:gridCol w:w="5048"/>
        <w:gridCol w:w="5049"/>
      </w:tblGrid>
      <w:tr w:rsidR="00700968" w14:paraId="334C6EED" w14:textId="77777777" w:rsidTr="00A37FAE">
        <w:tc>
          <w:tcPr>
            <w:tcW w:w="5048" w:type="dxa"/>
          </w:tcPr>
          <w:p w14:paraId="4743D5F1" w14:textId="77777777" w:rsidR="00700968" w:rsidRDefault="00700968" w:rsidP="00A37FAE">
            <w:bookmarkStart w:id="21" w:name="_Hlk48321242"/>
            <w:r>
              <w:t>Tên ca sử dụng</w:t>
            </w:r>
          </w:p>
        </w:tc>
        <w:tc>
          <w:tcPr>
            <w:tcW w:w="5049" w:type="dxa"/>
          </w:tcPr>
          <w:p w14:paraId="10735339" w14:textId="2F4A08A3" w:rsidR="00700968" w:rsidRDefault="00700968" w:rsidP="00A37FAE">
            <w:r>
              <w:t>Xem số lượng cửa mở quá thời gian đã định trong ngày.</w:t>
            </w:r>
          </w:p>
        </w:tc>
      </w:tr>
      <w:tr w:rsidR="00700968" w14:paraId="4C35A7E1" w14:textId="77777777" w:rsidTr="00A37FAE">
        <w:tc>
          <w:tcPr>
            <w:tcW w:w="5048" w:type="dxa"/>
          </w:tcPr>
          <w:p w14:paraId="16483CF0" w14:textId="77777777" w:rsidR="00700968" w:rsidRDefault="00700968" w:rsidP="00A37FAE">
            <w:r>
              <w:t>Tác nhân</w:t>
            </w:r>
          </w:p>
        </w:tc>
        <w:tc>
          <w:tcPr>
            <w:tcW w:w="5049" w:type="dxa"/>
          </w:tcPr>
          <w:p w14:paraId="6C56778F" w14:textId="77777777" w:rsidR="00700968" w:rsidRDefault="00700968" w:rsidP="00A37FAE">
            <w:r>
              <w:t>Admin</w:t>
            </w:r>
          </w:p>
        </w:tc>
      </w:tr>
      <w:tr w:rsidR="00700968" w14:paraId="230081B3" w14:textId="77777777" w:rsidTr="00A37FAE">
        <w:tc>
          <w:tcPr>
            <w:tcW w:w="5048" w:type="dxa"/>
          </w:tcPr>
          <w:p w14:paraId="41763130" w14:textId="77777777" w:rsidR="00700968" w:rsidRDefault="00700968" w:rsidP="00A37FAE">
            <w:r>
              <w:t>Mô tả</w:t>
            </w:r>
          </w:p>
        </w:tc>
        <w:tc>
          <w:tcPr>
            <w:tcW w:w="5049" w:type="dxa"/>
          </w:tcPr>
          <w:p w14:paraId="6E49DF18" w14:textId="71B6EAD4" w:rsidR="00700968" w:rsidRDefault="00700968" w:rsidP="00A37FAE">
            <w:r>
              <w:t>Khi vào một website, thì trên website hiển thị số lượng cửa đã định trong ngày cho admin</w:t>
            </w:r>
          </w:p>
        </w:tc>
      </w:tr>
      <w:tr w:rsidR="00700968" w14:paraId="79756B7F" w14:textId="77777777" w:rsidTr="00A37FAE">
        <w:tc>
          <w:tcPr>
            <w:tcW w:w="5048" w:type="dxa"/>
          </w:tcPr>
          <w:p w14:paraId="657C6BBE" w14:textId="77777777" w:rsidR="00700968" w:rsidRDefault="00700968" w:rsidP="00A37FAE">
            <w:r>
              <w:t>Kịch bản chính</w:t>
            </w:r>
          </w:p>
        </w:tc>
        <w:tc>
          <w:tcPr>
            <w:tcW w:w="5049" w:type="dxa"/>
          </w:tcPr>
          <w:p w14:paraId="713E4F4E" w14:textId="77777777" w:rsidR="00700968" w:rsidRDefault="00700968" w:rsidP="00700968">
            <w:pPr>
              <w:pStyle w:val="ListParagraph"/>
              <w:numPr>
                <w:ilvl w:val="0"/>
                <w:numId w:val="38"/>
              </w:numPr>
            </w:pPr>
            <w:r>
              <w:t>Nhập địa chỉ website</w:t>
            </w:r>
          </w:p>
          <w:p w14:paraId="7E756A21" w14:textId="3D326B8A" w:rsidR="00700968" w:rsidRDefault="00700968" w:rsidP="00700968">
            <w:pPr>
              <w:pStyle w:val="ListParagraph"/>
              <w:numPr>
                <w:ilvl w:val="0"/>
                <w:numId w:val="38"/>
              </w:numPr>
            </w:pPr>
            <w:r>
              <w:t>Xem số lần cửa mở quá thời gian đã định trong ngày.</w:t>
            </w:r>
          </w:p>
        </w:tc>
      </w:tr>
      <w:tr w:rsidR="00700968" w14:paraId="7856BACB" w14:textId="77777777" w:rsidTr="00A37FAE">
        <w:tc>
          <w:tcPr>
            <w:tcW w:w="5048" w:type="dxa"/>
          </w:tcPr>
          <w:p w14:paraId="28A9DC8D" w14:textId="77777777" w:rsidR="00700968" w:rsidRDefault="00700968" w:rsidP="00A37FAE">
            <w:r>
              <w:t>Ngoại lệ</w:t>
            </w:r>
          </w:p>
        </w:tc>
        <w:tc>
          <w:tcPr>
            <w:tcW w:w="5049" w:type="dxa"/>
          </w:tcPr>
          <w:p w14:paraId="177ED8FA" w14:textId="77777777" w:rsidR="00700968" w:rsidRDefault="00700968" w:rsidP="00A37FAE">
            <w:r>
              <w:t>Không có</w:t>
            </w:r>
          </w:p>
        </w:tc>
      </w:tr>
      <w:tr w:rsidR="00700968" w14:paraId="69CB1942" w14:textId="77777777" w:rsidTr="00A37FAE">
        <w:tc>
          <w:tcPr>
            <w:tcW w:w="5048" w:type="dxa"/>
          </w:tcPr>
          <w:p w14:paraId="324904FE" w14:textId="77777777" w:rsidR="00700968" w:rsidRDefault="00700968" w:rsidP="00A37FAE">
            <w:r>
              <w:t>Điều kiện tiên quyết</w:t>
            </w:r>
          </w:p>
        </w:tc>
        <w:tc>
          <w:tcPr>
            <w:tcW w:w="5049" w:type="dxa"/>
          </w:tcPr>
          <w:p w14:paraId="365158DE" w14:textId="77777777" w:rsidR="00700968" w:rsidRDefault="00700968" w:rsidP="00A37FAE">
            <w:r>
              <w:t>Không có</w:t>
            </w:r>
          </w:p>
        </w:tc>
      </w:tr>
      <w:tr w:rsidR="00700968" w14:paraId="6FC4EB8B" w14:textId="77777777" w:rsidTr="00A37FAE">
        <w:tc>
          <w:tcPr>
            <w:tcW w:w="5048" w:type="dxa"/>
          </w:tcPr>
          <w:p w14:paraId="2F94E64C" w14:textId="77777777" w:rsidR="00700968" w:rsidRDefault="00700968" w:rsidP="00A37FAE">
            <w:r>
              <w:t>Kết quả</w:t>
            </w:r>
          </w:p>
        </w:tc>
        <w:tc>
          <w:tcPr>
            <w:tcW w:w="5049" w:type="dxa"/>
          </w:tcPr>
          <w:p w14:paraId="7E53CBF8" w14:textId="0B162F19" w:rsidR="00700968" w:rsidRDefault="00700968" w:rsidP="00A37FAE">
            <w:r>
              <w:t>Biết được số lượng quá thời gian đã định trong ngày hiện tại</w:t>
            </w:r>
          </w:p>
        </w:tc>
      </w:tr>
    </w:tbl>
    <w:p w14:paraId="3194EEFF" w14:textId="4B4F2993" w:rsidR="00700968" w:rsidRDefault="00700968" w:rsidP="00700968">
      <w:pPr>
        <w:pStyle w:val="Heading3"/>
      </w:pPr>
      <w:bookmarkStart w:id="22" w:name="_Toc48324550"/>
      <w:bookmarkEnd w:id="21"/>
      <w:r>
        <w:t>Use Case thay đổi thời gian timeout</w:t>
      </w:r>
      <w:bookmarkEnd w:id="22"/>
    </w:p>
    <w:tbl>
      <w:tblPr>
        <w:tblStyle w:val="TableGrid"/>
        <w:tblW w:w="0" w:type="auto"/>
        <w:tblLook w:val="04A0" w:firstRow="1" w:lastRow="0" w:firstColumn="1" w:lastColumn="0" w:noHBand="0" w:noVBand="1"/>
      </w:tblPr>
      <w:tblGrid>
        <w:gridCol w:w="5048"/>
        <w:gridCol w:w="5049"/>
      </w:tblGrid>
      <w:tr w:rsidR="00700968" w14:paraId="4979FB76" w14:textId="77777777" w:rsidTr="00A37FAE">
        <w:tc>
          <w:tcPr>
            <w:tcW w:w="5048" w:type="dxa"/>
          </w:tcPr>
          <w:p w14:paraId="2B6DA088" w14:textId="77777777" w:rsidR="00700968" w:rsidRDefault="00700968" w:rsidP="00A37FAE">
            <w:r>
              <w:t>Tên ca sử dụng</w:t>
            </w:r>
          </w:p>
        </w:tc>
        <w:tc>
          <w:tcPr>
            <w:tcW w:w="5049" w:type="dxa"/>
          </w:tcPr>
          <w:p w14:paraId="27B442F8" w14:textId="5433FB52" w:rsidR="00700968" w:rsidRDefault="00700968" w:rsidP="00A37FAE">
            <w:r>
              <w:t>Thay đổi thời gian timeout</w:t>
            </w:r>
          </w:p>
        </w:tc>
      </w:tr>
      <w:tr w:rsidR="00700968" w14:paraId="27189294" w14:textId="77777777" w:rsidTr="00A37FAE">
        <w:tc>
          <w:tcPr>
            <w:tcW w:w="5048" w:type="dxa"/>
          </w:tcPr>
          <w:p w14:paraId="67B0AFC3" w14:textId="77777777" w:rsidR="00700968" w:rsidRDefault="00700968" w:rsidP="00A37FAE">
            <w:r>
              <w:t>Tác nhân</w:t>
            </w:r>
          </w:p>
        </w:tc>
        <w:tc>
          <w:tcPr>
            <w:tcW w:w="5049" w:type="dxa"/>
          </w:tcPr>
          <w:p w14:paraId="0053BA23" w14:textId="77777777" w:rsidR="00700968" w:rsidRDefault="00700968" w:rsidP="00A37FAE">
            <w:r>
              <w:t>Admin</w:t>
            </w:r>
          </w:p>
        </w:tc>
      </w:tr>
      <w:tr w:rsidR="00700968" w14:paraId="7CB526BB" w14:textId="77777777" w:rsidTr="00A37FAE">
        <w:tc>
          <w:tcPr>
            <w:tcW w:w="5048" w:type="dxa"/>
          </w:tcPr>
          <w:p w14:paraId="74BC04A4" w14:textId="77777777" w:rsidR="00700968" w:rsidRDefault="00700968" w:rsidP="00A37FAE">
            <w:r>
              <w:t>Mô tả</w:t>
            </w:r>
          </w:p>
        </w:tc>
        <w:tc>
          <w:tcPr>
            <w:tcW w:w="5049" w:type="dxa"/>
          </w:tcPr>
          <w:p w14:paraId="6C0AFDBD" w14:textId="6DBD8255" w:rsidR="00700968" w:rsidRDefault="00700968" w:rsidP="00A37FAE">
            <w:r>
              <w:t>Khi vào một website thay đổi timeout qua website</w:t>
            </w:r>
          </w:p>
        </w:tc>
      </w:tr>
      <w:tr w:rsidR="00700968" w14:paraId="21E5952A" w14:textId="77777777" w:rsidTr="00A37FAE">
        <w:tc>
          <w:tcPr>
            <w:tcW w:w="5048" w:type="dxa"/>
          </w:tcPr>
          <w:p w14:paraId="4C9BC380" w14:textId="77777777" w:rsidR="00700968" w:rsidRDefault="00700968" w:rsidP="00A37FAE">
            <w:r>
              <w:t>Kịch bản chính</w:t>
            </w:r>
          </w:p>
        </w:tc>
        <w:tc>
          <w:tcPr>
            <w:tcW w:w="5049" w:type="dxa"/>
          </w:tcPr>
          <w:p w14:paraId="0EA7F12D" w14:textId="77777777" w:rsidR="00700968" w:rsidRDefault="00700968" w:rsidP="00700968">
            <w:pPr>
              <w:pStyle w:val="ListParagraph"/>
              <w:numPr>
                <w:ilvl w:val="0"/>
                <w:numId w:val="39"/>
              </w:numPr>
            </w:pPr>
            <w:r>
              <w:t>Nhập địa chỉ website</w:t>
            </w:r>
          </w:p>
          <w:p w14:paraId="5BDBFF7F" w14:textId="03887FEF" w:rsidR="00700968" w:rsidRDefault="00700968" w:rsidP="00700968">
            <w:pPr>
              <w:pStyle w:val="ListParagraph"/>
              <w:numPr>
                <w:ilvl w:val="0"/>
                <w:numId w:val="39"/>
              </w:numPr>
            </w:pPr>
            <w:r>
              <w:t>Thay đổi timeout</w:t>
            </w:r>
          </w:p>
        </w:tc>
      </w:tr>
      <w:tr w:rsidR="00700968" w14:paraId="69FDD05A" w14:textId="77777777" w:rsidTr="00A37FAE">
        <w:tc>
          <w:tcPr>
            <w:tcW w:w="5048" w:type="dxa"/>
          </w:tcPr>
          <w:p w14:paraId="7F98208E" w14:textId="77777777" w:rsidR="00700968" w:rsidRDefault="00700968" w:rsidP="00A37FAE">
            <w:r>
              <w:t>Ngoại lệ</w:t>
            </w:r>
          </w:p>
        </w:tc>
        <w:tc>
          <w:tcPr>
            <w:tcW w:w="5049" w:type="dxa"/>
          </w:tcPr>
          <w:p w14:paraId="0A25DF8D" w14:textId="77777777" w:rsidR="00700968" w:rsidRDefault="00700968" w:rsidP="00A37FAE">
            <w:r>
              <w:t>Không có</w:t>
            </w:r>
          </w:p>
        </w:tc>
      </w:tr>
      <w:tr w:rsidR="00700968" w14:paraId="21F8963A" w14:textId="77777777" w:rsidTr="00A37FAE">
        <w:tc>
          <w:tcPr>
            <w:tcW w:w="5048" w:type="dxa"/>
          </w:tcPr>
          <w:p w14:paraId="492F0C5F" w14:textId="77777777" w:rsidR="00700968" w:rsidRDefault="00700968" w:rsidP="00A37FAE">
            <w:r>
              <w:t>Điều kiện tiên quyết</w:t>
            </w:r>
          </w:p>
        </w:tc>
        <w:tc>
          <w:tcPr>
            <w:tcW w:w="5049" w:type="dxa"/>
          </w:tcPr>
          <w:p w14:paraId="2CFA8622" w14:textId="77777777" w:rsidR="00700968" w:rsidRDefault="00700968" w:rsidP="00A37FAE">
            <w:r>
              <w:t>Không có</w:t>
            </w:r>
          </w:p>
        </w:tc>
      </w:tr>
      <w:tr w:rsidR="00700968" w14:paraId="5AEBF997" w14:textId="77777777" w:rsidTr="00A37FAE">
        <w:tc>
          <w:tcPr>
            <w:tcW w:w="5048" w:type="dxa"/>
          </w:tcPr>
          <w:p w14:paraId="58A7FAAC" w14:textId="77777777" w:rsidR="00700968" w:rsidRDefault="00700968" w:rsidP="00A37FAE">
            <w:r>
              <w:t>Kết quả</w:t>
            </w:r>
          </w:p>
        </w:tc>
        <w:tc>
          <w:tcPr>
            <w:tcW w:w="5049" w:type="dxa"/>
          </w:tcPr>
          <w:p w14:paraId="3F487CE3" w14:textId="2E114ABF" w:rsidR="00700968" w:rsidRDefault="00700968" w:rsidP="00A37FAE">
            <w:r>
              <w:t>Phía Started Node sẽ thay đổi thời gian timeout.</w:t>
            </w:r>
          </w:p>
        </w:tc>
      </w:tr>
    </w:tbl>
    <w:p w14:paraId="36FADBBF" w14:textId="4EF931E9" w:rsidR="00700968" w:rsidRDefault="00700968" w:rsidP="00700968">
      <w:pPr>
        <w:pStyle w:val="Heading2"/>
      </w:pPr>
      <w:bookmarkStart w:id="23" w:name="_Toc48324551"/>
      <w:r>
        <w:lastRenderedPageBreak/>
        <w:t>Biểu đồ luồng</w:t>
      </w:r>
      <w:bookmarkEnd w:id="23"/>
    </w:p>
    <w:p w14:paraId="48FCA7F6" w14:textId="7F724F2D" w:rsidR="0067399D" w:rsidRDefault="005B45F4" w:rsidP="005B45F4">
      <w:pPr>
        <w:pStyle w:val="Heading3"/>
      </w:pPr>
      <w:bookmarkStart w:id="24" w:name="_Toc48324552"/>
      <w:r>
        <w:t>Chức năng xem số lần cửa mở trong ngày</w:t>
      </w:r>
      <w:bookmarkEnd w:id="24"/>
    </w:p>
    <w:p w14:paraId="5F547299" w14:textId="3C786C0D" w:rsidR="005B45F4" w:rsidRDefault="00D630D7" w:rsidP="005B45F4">
      <w:r>
        <w:rPr>
          <w:noProof/>
        </w:rPr>
        <w:drawing>
          <wp:inline distT="0" distB="0" distL="0" distR="0" wp14:anchorId="72D5FE12" wp14:editId="3A67776C">
            <wp:extent cx="6417945" cy="3804920"/>
            <wp:effectExtent l="0" t="0" r="1905" b="508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tifyDoorOpen.png"/>
                    <pic:cNvPicPr/>
                  </pic:nvPicPr>
                  <pic:blipFill>
                    <a:blip r:embed="rId12">
                      <a:extLst>
                        <a:ext uri="{28A0092B-C50C-407E-A947-70E740481C1C}">
                          <a14:useLocalDpi xmlns:a14="http://schemas.microsoft.com/office/drawing/2010/main" val="0"/>
                        </a:ext>
                      </a:extLst>
                    </a:blip>
                    <a:stretch>
                      <a:fillRect/>
                    </a:stretch>
                  </pic:blipFill>
                  <pic:spPr>
                    <a:xfrm>
                      <a:off x="0" y="0"/>
                      <a:ext cx="6417945" cy="3804920"/>
                    </a:xfrm>
                    <a:prstGeom prst="rect">
                      <a:avLst/>
                    </a:prstGeom>
                  </pic:spPr>
                </pic:pic>
              </a:graphicData>
            </a:graphic>
          </wp:inline>
        </w:drawing>
      </w:r>
    </w:p>
    <w:p w14:paraId="1BB77C9B" w14:textId="1205B2DC" w:rsidR="00D630D7" w:rsidRDefault="00D630D7" w:rsidP="00D630D7">
      <w:pPr>
        <w:pStyle w:val="Heading3"/>
      </w:pPr>
      <w:bookmarkStart w:id="25" w:name="_Toc48324553"/>
      <w:r>
        <w:t>Chức năng xem số lần cửa mở vượt quá thời gian timout</w:t>
      </w:r>
      <w:bookmarkEnd w:id="25"/>
    </w:p>
    <w:p w14:paraId="7FAB6341" w14:textId="24308918" w:rsidR="00D630D7" w:rsidRDefault="00D630D7" w:rsidP="00D630D7">
      <w:r>
        <w:rPr>
          <w:noProof/>
        </w:rPr>
        <w:drawing>
          <wp:inline distT="0" distB="0" distL="0" distR="0" wp14:anchorId="29D18A47" wp14:editId="5E5CAB9D">
            <wp:extent cx="6417945" cy="3220720"/>
            <wp:effectExtent l="0" t="0" r="1905" b="0"/>
            <wp:docPr id="29" name="Picture 2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otifyDoorOpenExceedTime.png"/>
                    <pic:cNvPicPr/>
                  </pic:nvPicPr>
                  <pic:blipFill>
                    <a:blip r:embed="rId13">
                      <a:extLst>
                        <a:ext uri="{28A0092B-C50C-407E-A947-70E740481C1C}">
                          <a14:useLocalDpi xmlns:a14="http://schemas.microsoft.com/office/drawing/2010/main" val="0"/>
                        </a:ext>
                      </a:extLst>
                    </a:blip>
                    <a:stretch>
                      <a:fillRect/>
                    </a:stretch>
                  </pic:blipFill>
                  <pic:spPr>
                    <a:xfrm>
                      <a:off x="0" y="0"/>
                      <a:ext cx="6417945" cy="3220720"/>
                    </a:xfrm>
                    <a:prstGeom prst="rect">
                      <a:avLst/>
                    </a:prstGeom>
                  </pic:spPr>
                </pic:pic>
              </a:graphicData>
            </a:graphic>
          </wp:inline>
        </w:drawing>
      </w:r>
    </w:p>
    <w:p w14:paraId="75081623" w14:textId="38B6FB24" w:rsidR="00D630D7" w:rsidRDefault="001E3FF8" w:rsidP="001E3FF8">
      <w:pPr>
        <w:pStyle w:val="Heading3"/>
      </w:pPr>
      <w:bookmarkStart w:id="26" w:name="_Toc48324554"/>
      <w:r>
        <w:lastRenderedPageBreak/>
        <w:t>Chức năng thay đổi thời gian timeout</w:t>
      </w:r>
      <w:bookmarkEnd w:id="26"/>
    </w:p>
    <w:p w14:paraId="5ECD6453" w14:textId="12B1FCE0" w:rsidR="001E3FF8" w:rsidRPr="001E3FF8" w:rsidRDefault="0067106A" w:rsidP="001E3FF8">
      <w:r>
        <w:rPr>
          <w:noProof/>
        </w:rPr>
        <w:drawing>
          <wp:inline distT="0" distB="0" distL="0" distR="0" wp14:anchorId="513EE588" wp14:editId="584F9876">
            <wp:extent cx="6417945" cy="278130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hangeTimeO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17945" cy="2781300"/>
                    </a:xfrm>
                    <a:prstGeom prst="rect">
                      <a:avLst/>
                    </a:prstGeom>
                  </pic:spPr>
                </pic:pic>
              </a:graphicData>
            </a:graphic>
          </wp:inline>
        </w:drawing>
      </w:r>
    </w:p>
    <w:p w14:paraId="6C76099E" w14:textId="605588B5" w:rsidR="0067399D" w:rsidRDefault="0067399D" w:rsidP="0067399D">
      <w:pPr>
        <w:pStyle w:val="Heading2"/>
      </w:pPr>
      <w:bookmarkStart w:id="27" w:name="_Toc48324555"/>
      <w:r>
        <w:t>Thiết kế CSDL</w:t>
      </w:r>
      <w:bookmarkEnd w:id="27"/>
    </w:p>
    <w:p w14:paraId="4C6A8290" w14:textId="417AF1A4" w:rsidR="00A37FAE" w:rsidRDefault="00A37FAE" w:rsidP="00A37FAE">
      <w:pPr>
        <w:pStyle w:val="Heading3"/>
      </w:pPr>
      <w:bookmarkStart w:id="28" w:name="_Toc48324556"/>
      <w:r>
        <w:t>Thiết kế CSDL</w:t>
      </w:r>
      <w:bookmarkEnd w:id="28"/>
    </w:p>
    <w:p w14:paraId="2494FA1F" w14:textId="2BD8DB1D" w:rsidR="00576484" w:rsidRPr="00576484" w:rsidRDefault="00576484" w:rsidP="00576484">
      <w:pPr>
        <w:pStyle w:val="Heading4"/>
      </w:pPr>
      <w:r>
        <w:t>Bảng DoorNode</w:t>
      </w:r>
    </w:p>
    <w:p w14:paraId="0AEBA65B" w14:textId="0B3B945A" w:rsidR="00A37FAE" w:rsidRPr="00A37FAE" w:rsidRDefault="00A37FAE" w:rsidP="00A37FAE">
      <w:pPr>
        <w:pStyle w:val="Caption"/>
        <w:jc w:val="center"/>
      </w:pPr>
      <w:r>
        <w:t xml:space="preserve">Bảng  </w:t>
      </w:r>
      <w:fldSimple w:instr=" STYLEREF 1 \s ">
        <w:r w:rsidR="006A29D9">
          <w:rPr>
            <w:noProof/>
          </w:rPr>
          <w:t>4</w:t>
        </w:r>
      </w:fldSimple>
      <w:r w:rsidR="00BB6D6A">
        <w:noBreakHyphen/>
      </w:r>
      <w:fldSimple w:instr=" SEQ Bảng_ \* ARABIC \s 1 ">
        <w:r w:rsidR="006A29D9">
          <w:rPr>
            <w:noProof/>
          </w:rPr>
          <w:t>1</w:t>
        </w:r>
      </w:fldSimple>
      <w:r w:rsidR="00576484">
        <w:t xml:space="preserve"> </w:t>
      </w:r>
      <w:r>
        <w:t>DoorNode</w:t>
      </w:r>
    </w:p>
    <w:tbl>
      <w:tblPr>
        <w:tblStyle w:val="TableGrid"/>
        <w:tblW w:w="0" w:type="auto"/>
        <w:tblLook w:val="04A0" w:firstRow="1" w:lastRow="0" w:firstColumn="1" w:lastColumn="0" w:noHBand="0" w:noVBand="1"/>
      </w:tblPr>
      <w:tblGrid>
        <w:gridCol w:w="2019"/>
        <w:gridCol w:w="2019"/>
        <w:gridCol w:w="2019"/>
        <w:gridCol w:w="2020"/>
        <w:gridCol w:w="2020"/>
      </w:tblGrid>
      <w:tr w:rsidR="00A37FAE" w14:paraId="7E05FF2B" w14:textId="77777777" w:rsidTr="00A37FAE">
        <w:tc>
          <w:tcPr>
            <w:tcW w:w="2019" w:type="dxa"/>
          </w:tcPr>
          <w:p w14:paraId="2E19157F" w14:textId="395588E6" w:rsidR="00A37FAE" w:rsidRDefault="00A37FAE" w:rsidP="00A37FAE">
            <w:r>
              <w:t>STT</w:t>
            </w:r>
          </w:p>
        </w:tc>
        <w:tc>
          <w:tcPr>
            <w:tcW w:w="2019" w:type="dxa"/>
          </w:tcPr>
          <w:p w14:paraId="135A7CC2" w14:textId="4CB86825" w:rsidR="00A37FAE" w:rsidRDefault="00A37FAE" w:rsidP="00A37FAE">
            <w:r>
              <w:t>Tên trường</w:t>
            </w:r>
          </w:p>
        </w:tc>
        <w:tc>
          <w:tcPr>
            <w:tcW w:w="2019" w:type="dxa"/>
          </w:tcPr>
          <w:p w14:paraId="1170ED3B" w14:textId="017D3FE5" w:rsidR="00A37FAE" w:rsidRDefault="00A37FAE" w:rsidP="00A37FAE">
            <w:r>
              <w:t>Kiểu dữ liệu</w:t>
            </w:r>
          </w:p>
        </w:tc>
        <w:tc>
          <w:tcPr>
            <w:tcW w:w="2020" w:type="dxa"/>
          </w:tcPr>
          <w:p w14:paraId="3449A03D" w14:textId="46230DE6" w:rsidR="00A37FAE" w:rsidRDefault="00A37FAE" w:rsidP="00A37FAE">
            <w:r>
              <w:t>Ràng buộc</w:t>
            </w:r>
          </w:p>
        </w:tc>
        <w:tc>
          <w:tcPr>
            <w:tcW w:w="2020" w:type="dxa"/>
          </w:tcPr>
          <w:p w14:paraId="079519A8" w14:textId="3E776113" w:rsidR="00A37FAE" w:rsidRDefault="00A37FAE" w:rsidP="00A37FAE">
            <w:r>
              <w:t>Diễn giải</w:t>
            </w:r>
          </w:p>
        </w:tc>
      </w:tr>
      <w:tr w:rsidR="00A37FAE" w14:paraId="5F0E2104" w14:textId="77777777" w:rsidTr="00A37FAE">
        <w:tc>
          <w:tcPr>
            <w:tcW w:w="2019" w:type="dxa"/>
          </w:tcPr>
          <w:p w14:paraId="471B1D37" w14:textId="04D3F058" w:rsidR="00A37FAE" w:rsidRDefault="00A37FAE" w:rsidP="00A37FAE">
            <w:r>
              <w:t>1</w:t>
            </w:r>
          </w:p>
        </w:tc>
        <w:tc>
          <w:tcPr>
            <w:tcW w:w="2019" w:type="dxa"/>
          </w:tcPr>
          <w:p w14:paraId="763CA5E9" w14:textId="078F71EE" w:rsidR="00A37FAE" w:rsidRDefault="00A37FAE" w:rsidP="00A37FAE">
            <w:r>
              <w:t>doorId</w:t>
            </w:r>
          </w:p>
        </w:tc>
        <w:tc>
          <w:tcPr>
            <w:tcW w:w="2019" w:type="dxa"/>
          </w:tcPr>
          <w:p w14:paraId="0FB5E12C" w14:textId="14ACB806" w:rsidR="00A37FAE" w:rsidRDefault="00A37FAE" w:rsidP="00A37FAE">
            <w:r>
              <w:t>Interger</w:t>
            </w:r>
          </w:p>
        </w:tc>
        <w:tc>
          <w:tcPr>
            <w:tcW w:w="2020" w:type="dxa"/>
          </w:tcPr>
          <w:p w14:paraId="4F8BFC79" w14:textId="5A3202C5" w:rsidR="00A37FAE" w:rsidRDefault="00576484" w:rsidP="00A37FAE">
            <w:r>
              <w:t>Required</w:t>
            </w:r>
          </w:p>
        </w:tc>
        <w:tc>
          <w:tcPr>
            <w:tcW w:w="2020" w:type="dxa"/>
          </w:tcPr>
          <w:p w14:paraId="48617D3B" w14:textId="66447BCE" w:rsidR="00A37FAE" w:rsidRDefault="00A37FAE" w:rsidP="00A37FAE">
            <w:r>
              <w:t>Số hiệu cửa</w:t>
            </w:r>
          </w:p>
        </w:tc>
      </w:tr>
      <w:tr w:rsidR="00A37FAE" w14:paraId="1D3606FC" w14:textId="77777777" w:rsidTr="00A37FAE">
        <w:tc>
          <w:tcPr>
            <w:tcW w:w="2019" w:type="dxa"/>
          </w:tcPr>
          <w:p w14:paraId="3C157576" w14:textId="51B81CA9" w:rsidR="00A37FAE" w:rsidRDefault="00A37FAE" w:rsidP="00A37FAE">
            <w:r>
              <w:t>2</w:t>
            </w:r>
          </w:p>
        </w:tc>
        <w:tc>
          <w:tcPr>
            <w:tcW w:w="2019" w:type="dxa"/>
          </w:tcPr>
          <w:p w14:paraId="1E4815FF" w14:textId="193AF407" w:rsidR="00A37FAE" w:rsidRDefault="00A37FAE" w:rsidP="00A37FAE">
            <w:r>
              <w:t>enableAlarm</w:t>
            </w:r>
          </w:p>
        </w:tc>
        <w:tc>
          <w:tcPr>
            <w:tcW w:w="2019" w:type="dxa"/>
          </w:tcPr>
          <w:p w14:paraId="4E80A137" w14:textId="3AE35612" w:rsidR="00A37FAE" w:rsidRDefault="00A37FAE" w:rsidP="00A37FAE">
            <w:r>
              <w:t>Boolean</w:t>
            </w:r>
          </w:p>
        </w:tc>
        <w:tc>
          <w:tcPr>
            <w:tcW w:w="2020" w:type="dxa"/>
          </w:tcPr>
          <w:p w14:paraId="37B5A30F" w14:textId="7D1FA146" w:rsidR="00A37FAE" w:rsidRDefault="00576484" w:rsidP="00A37FAE">
            <w:r>
              <w:t>Required</w:t>
            </w:r>
          </w:p>
        </w:tc>
        <w:tc>
          <w:tcPr>
            <w:tcW w:w="2020" w:type="dxa"/>
          </w:tcPr>
          <w:p w14:paraId="4E3D3563" w14:textId="66AD4144" w:rsidR="00A37FAE" w:rsidRDefault="00A37FAE" w:rsidP="00A37FAE">
            <w:r>
              <w:t>Cho phép bật/tắt chuông</w:t>
            </w:r>
          </w:p>
        </w:tc>
      </w:tr>
      <w:tr w:rsidR="00A37FAE" w14:paraId="6CC5F9F3" w14:textId="77777777" w:rsidTr="00A37FAE">
        <w:tc>
          <w:tcPr>
            <w:tcW w:w="2019" w:type="dxa"/>
          </w:tcPr>
          <w:p w14:paraId="3CB6BA3A" w14:textId="1F305E2E" w:rsidR="00A37FAE" w:rsidRDefault="00A37FAE" w:rsidP="00A37FAE">
            <w:r>
              <w:t>3</w:t>
            </w:r>
          </w:p>
        </w:tc>
        <w:tc>
          <w:tcPr>
            <w:tcW w:w="2019" w:type="dxa"/>
          </w:tcPr>
          <w:p w14:paraId="49132441" w14:textId="2FC8DF17" w:rsidR="00A37FAE" w:rsidRDefault="00A37FAE" w:rsidP="00A37FAE">
            <w:r>
              <w:t>duration</w:t>
            </w:r>
          </w:p>
        </w:tc>
        <w:tc>
          <w:tcPr>
            <w:tcW w:w="2019" w:type="dxa"/>
          </w:tcPr>
          <w:p w14:paraId="7E629BA4" w14:textId="6693FCF6" w:rsidR="00A37FAE" w:rsidRDefault="00A37FAE" w:rsidP="00A37FAE">
            <w:r>
              <w:t>Interger</w:t>
            </w:r>
          </w:p>
        </w:tc>
        <w:tc>
          <w:tcPr>
            <w:tcW w:w="2020" w:type="dxa"/>
          </w:tcPr>
          <w:p w14:paraId="27F9CE1A" w14:textId="44E0305C" w:rsidR="00A37FAE" w:rsidRDefault="00A37FAE" w:rsidP="00A37FAE">
            <w:r>
              <w:t>Không</w:t>
            </w:r>
          </w:p>
        </w:tc>
        <w:tc>
          <w:tcPr>
            <w:tcW w:w="2020" w:type="dxa"/>
          </w:tcPr>
          <w:p w14:paraId="35648819" w14:textId="08ABBA78" w:rsidR="00A37FAE" w:rsidRDefault="00A37FAE" w:rsidP="00A37FAE">
            <w:r>
              <w:t>Thời gian timeout</w:t>
            </w:r>
          </w:p>
        </w:tc>
      </w:tr>
      <w:tr w:rsidR="00A37FAE" w14:paraId="450CE4BB" w14:textId="77777777" w:rsidTr="00A37FAE">
        <w:tc>
          <w:tcPr>
            <w:tcW w:w="2019" w:type="dxa"/>
          </w:tcPr>
          <w:p w14:paraId="0212DB70" w14:textId="1D99DBF0" w:rsidR="00A37FAE" w:rsidRDefault="00A37FAE" w:rsidP="00A37FAE">
            <w:r>
              <w:t>4</w:t>
            </w:r>
          </w:p>
        </w:tc>
        <w:tc>
          <w:tcPr>
            <w:tcW w:w="2019" w:type="dxa"/>
          </w:tcPr>
          <w:p w14:paraId="28790A6A" w14:textId="7806BE2F" w:rsidR="00A37FAE" w:rsidRDefault="00A37FAE" w:rsidP="00A37FAE">
            <w:r>
              <w:t>isOnline</w:t>
            </w:r>
          </w:p>
        </w:tc>
        <w:tc>
          <w:tcPr>
            <w:tcW w:w="2019" w:type="dxa"/>
          </w:tcPr>
          <w:p w14:paraId="46915D3A" w14:textId="4182EB01" w:rsidR="00A37FAE" w:rsidRDefault="00A37FAE" w:rsidP="00A37FAE">
            <w:r>
              <w:t>Boolean</w:t>
            </w:r>
          </w:p>
        </w:tc>
        <w:tc>
          <w:tcPr>
            <w:tcW w:w="2020" w:type="dxa"/>
          </w:tcPr>
          <w:p w14:paraId="51B246F2" w14:textId="70FFF918" w:rsidR="00A37FAE" w:rsidRDefault="00A37FAE" w:rsidP="00A37FAE">
            <w:r>
              <w:t>Không</w:t>
            </w:r>
          </w:p>
        </w:tc>
        <w:tc>
          <w:tcPr>
            <w:tcW w:w="2020" w:type="dxa"/>
          </w:tcPr>
          <w:p w14:paraId="3F5899B1" w14:textId="54300F58" w:rsidR="00A37FAE" w:rsidRDefault="00576484" w:rsidP="00A37FAE">
            <w:r>
              <w:t>Cửa có đang hoạt động</w:t>
            </w:r>
          </w:p>
        </w:tc>
      </w:tr>
    </w:tbl>
    <w:p w14:paraId="233E54DB" w14:textId="6ADF80A9" w:rsidR="00576484" w:rsidRDefault="00576484" w:rsidP="00576484">
      <w:pPr>
        <w:pStyle w:val="Heading4"/>
      </w:pPr>
      <w:r>
        <w:t>Bảng DoorOpen</w:t>
      </w:r>
    </w:p>
    <w:p w14:paraId="1B57C0CB" w14:textId="50668B2B" w:rsidR="00576484" w:rsidRPr="00576484" w:rsidRDefault="00576484" w:rsidP="00576484">
      <w:pPr>
        <w:pStyle w:val="Caption"/>
        <w:jc w:val="center"/>
      </w:pPr>
      <w:r>
        <w:t xml:space="preserve">Bảng  </w:t>
      </w:r>
      <w:fldSimple w:instr=" STYLEREF 1 \s ">
        <w:r w:rsidR="006A29D9">
          <w:rPr>
            <w:noProof/>
          </w:rPr>
          <w:t>4</w:t>
        </w:r>
      </w:fldSimple>
      <w:r w:rsidR="00BB6D6A">
        <w:noBreakHyphen/>
      </w:r>
      <w:fldSimple w:instr=" SEQ Bảng_ \* ARABIC \s 1 ">
        <w:r w:rsidR="006A29D9">
          <w:rPr>
            <w:noProof/>
          </w:rPr>
          <w:t>2</w:t>
        </w:r>
      </w:fldSimple>
      <w:r>
        <w:t xml:space="preserve"> DoorOpen</w:t>
      </w:r>
    </w:p>
    <w:tbl>
      <w:tblPr>
        <w:tblStyle w:val="TableGrid"/>
        <w:tblW w:w="0" w:type="auto"/>
        <w:tblLook w:val="04A0" w:firstRow="1" w:lastRow="0" w:firstColumn="1" w:lastColumn="0" w:noHBand="0" w:noVBand="1"/>
      </w:tblPr>
      <w:tblGrid>
        <w:gridCol w:w="2019"/>
        <w:gridCol w:w="2019"/>
        <w:gridCol w:w="2019"/>
        <w:gridCol w:w="2020"/>
        <w:gridCol w:w="2020"/>
      </w:tblGrid>
      <w:tr w:rsidR="00576484" w14:paraId="5D03DCF9" w14:textId="77777777" w:rsidTr="00576484">
        <w:tc>
          <w:tcPr>
            <w:tcW w:w="2019" w:type="dxa"/>
          </w:tcPr>
          <w:p w14:paraId="22ACB03F" w14:textId="7F111CDB" w:rsidR="00576484" w:rsidRDefault="00576484" w:rsidP="00576484">
            <w:r>
              <w:t>STT</w:t>
            </w:r>
          </w:p>
        </w:tc>
        <w:tc>
          <w:tcPr>
            <w:tcW w:w="2019" w:type="dxa"/>
          </w:tcPr>
          <w:p w14:paraId="55F22D9D" w14:textId="5B71929A" w:rsidR="00576484" w:rsidRDefault="00576484" w:rsidP="00576484">
            <w:r>
              <w:t>Tên trường</w:t>
            </w:r>
          </w:p>
        </w:tc>
        <w:tc>
          <w:tcPr>
            <w:tcW w:w="2019" w:type="dxa"/>
          </w:tcPr>
          <w:p w14:paraId="46CCB9E0" w14:textId="7B8ED4FA" w:rsidR="00576484" w:rsidRDefault="00576484" w:rsidP="00576484">
            <w:r>
              <w:t>Kiểu dữ liệu</w:t>
            </w:r>
          </w:p>
        </w:tc>
        <w:tc>
          <w:tcPr>
            <w:tcW w:w="2020" w:type="dxa"/>
          </w:tcPr>
          <w:p w14:paraId="3703980C" w14:textId="32CFC784" w:rsidR="00576484" w:rsidRDefault="00576484" w:rsidP="00576484">
            <w:r>
              <w:t>Ràng buộc</w:t>
            </w:r>
          </w:p>
        </w:tc>
        <w:tc>
          <w:tcPr>
            <w:tcW w:w="2020" w:type="dxa"/>
          </w:tcPr>
          <w:p w14:paraId="1FECDDC0" w14:textId="47A1D7A5" w:rsidR="00576484" w:rsidRDefault="00576484" w:rsidP="00576484">
            <w:r>
              <w:t>Diễn giải</w:t>
            </w:r>
          </w:p>
        </w:tc>
      </w:tr>
      <w:tr w:rsidR="00576484" w14:paraId="07F40139" w14:textId="77777777" w:rsidTr="00576484">
        <w:tc>
          <w:tcPr>
            <w:tcW w:w="2019" w:type="dxa"/>
          </w:tcPr>
          <w:p w14:paraId="78412E92" w14:textId="26DAC064" w:rsidR="00576484" w:rsidRDefault="00576484" w:rsidP="00576484">
            <w:r>
              <w:t>1</w:t>
            </w:r>
          </w:p>
        </w:tc>
        <w:tc>
          <w:tcPr>
            <w:tcW w:w="2019" w:type="dxa"/>
          </w:tcPr>
          <w:p w14:paraId="77A48960" w14:textId="1B1F8750" w:rsidR="00576484" w:rsidRDefault="00576484" w:rsidP="00576484">
            <w:r>
              <w:t>doorId</w:t>
            </w:r>
          </w:p>
        </w:tc>
        <w:tc>
          <w:tcPr>
            <w:tcW w:w="2019" w:type="dxa"/>
          </w:tcPr>
          <w:p w14:paraId="7E372F44" w14:textId="3217507B" w:rsidR="00576484" w:rsidRDefault="00576484" w:rsidP="00576484">
            <w:r>
              <w:t>Interger</w:t>
            </w:r>
          </w:p>
        </w:tc>
        <w:tc>
          <w:tcPr>
            <w:tcW w:w="2020" w:type="dxa"/>
          </w:tcPr>
          <w:p w14:paraId="261D4C99" w14:textId="04C71B9F" w:rsidR="00576484" w:rsidRDefault="00576484" w:rsidP="00576484">
            <w:r>
              <w:t>Required</w:t>
            </w:r>
          </w:p>
        </w:tc>
        <w:tc>
          <w:tcPr>
            <w:tcW w:w="2020" w:type="dxa"/>
          </w:tcPr>
          <w:p w14:paraId="4D105E07" w14:textId="013662A4" w:rsidR="00576484" w:rsidRDefault="00576484" w:rsidP="00576484">
            <w:r>
              <w:t>Số hiệu cửa</w:t>
            </w:r>
          </w:p>
        </w:tc>
      </w:tr>
      <w:tr w:rsidR="00576484" w14:paraId="208E06CE" w14:textId="77777777" w:rsidTr="00576484">
        <w:tc>
          <w:tcPr>
            <w:tcW w:w="2019" w:type="dxa"/>
          </w:tcPr>
          <w:p w14:paraId="36DF908B" w14:textId="1E72E64D" w:rsidR="00576484" w:rsidRDefault="00576484" w:rsidP="00576484">
            <w:r>
              <w:t>2</w:t>
            </w:r>
          </w:p>
        </w:tc>
        <w:tc>
          <w:tcPr>
            <w:tcW w:w="2019" w:type="dxa"/>
          </w:tcPr>
          <w:p w14:paraId="39B8FE1C" w14:textId="3C12FA1F" w:rsidR="00576484" w:rsidRDefault="00576484" w:rsidP="00576484">
            <w:r>
              <w:t>isOverTime</w:t>
            </w:r>
          </w:p>
        </w:tc>
        <w:tc>
          <w:tcPr>
            <w:tcW w:w="2019" w:type="dxa"/>
          </w:tcPr>
          <w:p w14:paraId="08F95B4E" w14:textId="260401FA" w:rsidR="00576484" w:rsidRDefault="00576484" w:rsidP="00576484">
            <w:r>
              <w:t>Boolean</w:t>
            </w:r>
          </w:p>
        </w:tc>
        <w:tc>
          <w:tcPr>
            <w:tcW w:w="2020" w:type="dxa"/>
          </w:tcPr>
          <w:p w14:paraId="61307EB9" w14:textId="7F2878CA" w:rsidR="00576484" w:rsidRDefault="00576484" w:rsidP="00576484">
            <w:r>
              <w:t>Không</w:t>
            </w:r>
          </w:p>
        </w:tc>
        <w:tc>
          <w:tcPr>
            <w:tcW w:w="2020" w:type="dxa"/>
          </w:tcPr>
          <w:p w14:paraId="1C7A72AD" w14:textId="77777777" w:rsidR="00576484" w:rsidRDefault="00576484" w:rsidP="00576484"/>
        </w:tc>
      </w:tr>
      <w:tr w:rsidR="00576484" w14:paraId="2A653318" w14:textId="77777777" w:rsidTr="00576484">
        <w:tc>
          <w:tcPr>
            <w:tcW w:w="2019" w:type="dxa"/>
          </w:tcPr>
          <w:p w14:paraId="03A7C9E8" w14:textId="02CC8F8B" w:rsidR="00576484" w:rsidRDefault="00576484" w:rsidP="00576484">
            <w:r>
              <w:t>3</w:t>
            </w:r>
          </w:p>
        </w:tc>
        <w:tc>
          <w:tcPr>
            <w:tcW w:w="2019" w:type="dxa"/>
          </w:tcPr>
          <w:p w14:paraId="56F97E2E" w14:textId="7A71DFBB" w:rsidR="00576484" w:rsidRDefault="00576484" w:rsidP="00576484">
            <w:r>
              <w:t>duration</w:t>
            </w:r>
          </w:p>
        </w:tc>
        <w:tc>
          <w:tcPr>
            <w:tcW w:w="2019" w:type="dxa"/>
          </w:tcPr>
          <w:p w14:paraId="3C6A8DB1" w14:textId="2E08421E" w:rsidR="00576484" w:rsidRDefault="00576484" w:rsidP="00576484">
            <w:r>
              <w:t>Interger</w:t>
            </w:r>
          </w:p>
        </w:tc>
        <w:tc>
          <w:tcPr>
            <w:tcW w:w="2020" w:type="dxa"/>
          </w:tcPr>
          <w:p w14:paraId="5ECA971D" w14:textId="2CC1C44D" w:rsidR="00576484" w:rsidRDefault="00576484" w:rsidP="00576484">
            <w:r>
              <w:t>Không</w:t>
            </w:r>
          </w:p>
        </w:tc>
        <w:tc>
          <w:tcPr>
            <w:tcW w:w="2020" w:type="dxa"/>
          </w:tcPr>
          <w:p w14:paraId="1D142F3F" w14:textId="568A8E59" w:rsidR="00576484" w:rsidRDefault="00576484" w:rsidP="00576484">
            <w:r>
              <w:t>Thời gian timeout</w:t>
            </w:r>
          </w:p>
        </w:tc>
      </w:tr>
      <w:tr w:rsidR="00576484" w14:paraId="1F3BCA3D" w14:textId="77777777" w:rsidTr="00576484">
        <w:tc>
          <w:tcPr>
            <w:tcW w:w="2019" w:type="dxa"/>
          </w:tcPr>
          <w:p w14:paraId="2EBCDE62" w14:textId="53CA4540" w:rsidR="00576484" w:rsidRDefault="00576484" w:rsidP="00576484">
            <w:r>
              <w:t>4</w:t>
            </w:r>
          </w:p>
        </w:tc>
        <w:tc>
          <w:tcPr>
            <w:tcW w:w="2019" w:type="dxa"/>
          </w:tcPr>
          <w:p w14:paraId="1EAC3224" w14:textId="1E64AB26" w:rsidR="00576484" w:rsidRDefault="00576484" w:rsidP="00576484">
            <w:r>
              <w:t>startTime</w:t>
            </w:r>
          </w:p>
        </w:tc>
        <w:tc>
          <w:tcPr>
            <w:tcW w:w="2019" w:type="dxa"/>
          </w:tcPr>
          <w:p w14:paraId="4F0C4F11" w14:textId="78AB538C" w:rsidR="00576484" w:rsidRDefault="00576484" w:rsidP="00576484">
            <w:r>
              <w:t>Date</w:t>
            </w:r>
          </w:p>
        </w:tc>
        <w:tc>
          <w:tcPr>
            <w:tcW w:w="2020" w:type="dxa"/>
          </w:tcPr>
          <w:p w14:paraId="26421DAA" w14:textId="64953225" w:rsidR="00576484" w:rsidRDefault="00576484" w:rsidP="00576484">
            <w:r>
              <w:t>Không</w:t>
            </w:r>
          </w:p>
        </w:tc>
        <w:tc>
          <w:tcPr>
            <w:tcW w:w="2020" w:type="dxa"/>
          </w:tcPr>
          <w:p w14:paraId="5178B81B" w14:textId="77777777" w:rsidR="00576484" w:rsidRDefault="00576484" w:rsidP="00576484"/>
        </w:tc>
      </w:tr>
      <w:tr w:rsidR="00576484" w14:paraId="0A454C09" w14:textId="77777777" w:rsidTr="00576484">
        <w:tc>
          <w:tcPr>
            <w:tcW w:w="2019" w:type="dxa"/>
          </w:tcPr>
          <w:p w14:paraId="5143E80E" w14:textId="1F82BC74" w:rsidR="00576484" w:rsidRDefault="00576484" w:rsidP="00576484">
            <w:r>
              <w:t>5</w:t>
            </w:r>
          </w:p>
        </w:tc>
        <w:tc>
          <w:tcPr>
            <w:tcW w:w="2019" w:type="dxa"/>
          </w:tcPr>
          <w:p w14:paraId="352A4950" w14:textId="46E856F1" w:rsidR="00576484" w:rsidRDefault="00576484" w:rsidP="00576484">
            <w:r>
              <w:t>endTime</w:t>
            </w:r>
          </w:p>
        </w:tc>
        <w:tc>
          <w:tcPr>
            <w:tcW w:w="2019" w:type="dxa"/>
          </w:tcPr>
          <w:p w14:paraId="324B4EF1" w14:textId="31EA2B7A" w:rsidR="00576484" w:rsidRDefault="00576484" w:rsidP="00576484">
            <w:r>
              <w:t>Date</w:t>
            </w:r>
          </w:p>
        </w:tc>
        <w:tc>
          <w:tcPr>
            <w:tcW w:w="2020" w:type="dxa"/>
          </w:tcPr>
          <w:p w14:paraId="0E2034F7" w14:textId="208092C6" w:rsidR="00576484" w:rsidRDefault="00576484" w:rsidP="00576484">
            <w:r>
              <w:t>Không</w:t>
            </w:r>
          </w:p>
        </w:tc>
        <w:tc>
          <w:tcPr>
            <w:tcW w:w="2020" w:type="dxa"/>
          </w:tcPr>
          <w:p w14:paraId="049CB12A" w14:textId="77777777" w:rsidR="00576484" w:rsidRDefault="00576484" w:rsidP="00576484"/>
        </w:tc>
      </w:tr>
    </w:tbl>
    <w:p w14:paraId="410A841D" w14:textId="17F9EB5F" w:rsidR="00576484" w:rsidRDefault="00576484" w:rsidP="00576484"/>
    <w:p w14:paraId="69C75248" w14:textId="1EAC8BE5" w:rsidR="007C25D4" w:rsidRDefault="007C25D4" w:rsidP="00576484"/>
    <w:p w14:paraId="5C7F8DB5" w14:textId="77777777" w:rsidR="007C25D4" w:rsidRPr="00576484" w:rsidRDefault="007C25D4" w:rsidP="00576484"/>
    <w:p w14:paraId="09950371" w14:textId="77777777" w:rsidR="00BB6D6A" w:rsidRDefault="00BB6D6A">
      <w:pPr>
        <w:spacing w:after="160" w:line="259" w:lineRule="auto"/>
        <w:rPr>
          <w:rFonts w:eastAsiaTheme="majorEastAsia" w:cstheme="majorBidi"/>
          <w:b/>
          <w:i/>
          <w:iCs/>
          <w:sz w:val="24"/>
        </w:rPr>
      </w:pPr>
      <w:r>
        <w:br w:type="page"/>
      </w:r>
    </w:p>
    <w:p w14:paraId="74CDC326" w14:textId="247A7987" w:rsidR="00576484" w:rsidRDefault="00576484" w:rsidP="00576484">
      <w:pPr>
        <w:pStyle w:val="Heading4"/>
      </w:pPr>
      <w:r>
        <w:lastRenderedPageBreak/>
        <w:t>Bảng Sta</w:t>
      </w:r>
      <w:r w:rsidR="004B07E8">
        <w:t>t</w:t>
      </w:r>
      <w:r>
        <w:t>LatestSchema</w:t>
      </w:r>
    </w:p>
    <w:p w14:paraId="6236143D" w14:textId="162DD7D1" w:rsidR="004B07E8" w:rsidRPr="00BB6D6A" w:rsidRDefault="00BB6D6A" w:rsidP="00BB6D6A">
      <w:pPr>
        <w:pStyle w:val="Caption"/>
        <w:jc w:val="center"/>
      </w:pPr>
      <w:r>
        <w:t xml:space="preserve">Bảng  </w:t>
      </w:r>
      <w:fldSimple w:instr=" STYLEREF 1 \s ">
        <w:r w:rsidR="006A29D9">
          <w:rPr>
            <w:noProof/>
          </w:rPr>
          <w:t>4</w:t>
        </w:r>
      </w:fldSimple>
      <w:r>
        <w:noBreakHyphen/>
      </w:r>
      <w:fldSimple w:instr=" SEQ Bảng_ \* ARABIC \s 1 ">
        <w:r w:rsidR="006A29D9">
          <w:rPr>
            <w:noProof/>
          </w:rPr>
          <w:t>3</w:t>
        </w:r>
      </w:fldSimple>
      <w:r>
        <w:t xml:space="preserve"> StatLatest</w:t>
      </w:r>
    </w:p>
    <w:tbl>
      <w:tblPr>
        <w:tblStyle w:val="TableGrid"/>
        <w:tblW w:w="0" w:type="auto"/>
        <w:tblLook w:val="04A0" w:firstRow="1" w:lastRow="0" w:firstColumn="1" w:lastColumn="0" w:noHBand="0" w:noVBand="1"/>
      </w:tblPr>
      <w:tblGrid>
        <w:gridCol w:w="2019"/>
        <w:gridCol w:w="2019"/>
        <w:gridCol w:w="2019"/>
        <w:gridCol w:w="2020"/>
        <w:gridCol w:w="2020"/>
      </w:tblGrid>
      <w:tr w:rsidR="004B07E8" w14:paraId="0DDF5D55" w14:textId="77777777" w:rsidTr="004B07E8">
        <w:tc>
          <w:tcPr>
            <w:tcW w:w="2019" w:type="dxa"/>
          </w:tcPr>
          <w:p w14:paraId="7B49CD81" w14:textId="2FAA4BE3" w:rsidR="004B07E8" w:rsidRDefault="004B07E8" w:rsidP="00576484">
            <w:r>
              <w:t>STT</w:t>
            </w:r>
          </w:p>
        </w:tc>
        <w:tc>
          <w:tcPr>
            <w:tcW w:w="2019" w:type="dxa"/>
          </w:tcPr>
          <w:p w14:paraId="595DD076" w14:textId="71497741" w:rsidR="004B07E8" w:rsidRDefault="004B07E8" w:rsidP="00576484">
            <w:r>
              <w:t>Tên trường</w:t>
            </w:r>
          </w:p>
        </w:tc>
        <w:tc>
          <w:tcPr>
            <w:tcW w:w="2019" w:type="dxa"/>
          </w:tcPr>
          <w:p w14:paraId="7F132FC8" w14:textId="59DAB331" w:rsidR="004B07E8" w:rsidRDefault="004B07E8" w:rsidP="00576484">
            <w:r>
              <w:t>Kiểu dữ liệu</w:t>
            </w:r>
          </w:p>
        </w:tc>
        <w:tc>
          <w:tcPr>
            <w:tcW w:w="2020" w:type="dxa"/>
          </w:tcPr>
          <w:p w14:paraId="1E1D0199" w14:textId="7EF6222B" w:rsidR="004B07E8" w:rsidRDefault="004B07E8" w:rsidP="00576484">
            <w:r>
              <w:t>Ràng buộc</w:t>
            </w:r>
          </w:p>
        </w:tc>
        <w:tc>
          <w:tcPr>
            <w:tcW w:w="2020" w:type="dxa"/>
          </w:tcPr>
          <w:p w14:paraId="59D2FA76" w14:textId="2B7163AE" w:rsidR="004B07E8" w:rsidRDefault="004B07E8" w:rsidP="00576484">
            <w:r>
              <w:t>Diễn giải</w:t>
            </w:r>
          </w:p>
        </w:tc>
      </w:tr>
      <w:tr w:rsidR="004B07E8" w14:paraId="30353954" w14:textId="77777777" w:rsidTr="004B07E8">
        <w:tc>
          <w:tcPr>
            <w:tcW w:w="2019" w:type="dxa"/>
          </w:tcPr>
          <w:p w14:paraId="4D0C3EE6" w14:textId="3809E15A" w:rsidR="004B07E8" w:rsidRDefault="004B07E8" w:rsidP="00576484">
            <w:r>
              <w:t>1</w:t>
            </w:r>
          </w:p>
        </w:tc>
        <w:tc>
          <w:tcPr>
            <w:tcW w:w="2019" w:type="dxa"/>
          </w:tcPr>
          <w:p w14:paraId="69D5E028" w14:textId="63D190EB" w:rsidR="004B07E8" w:rsidRDefault="004B07E8" w:rsidP="00576484">
            <w:r>
              <w:t>curDate</w:t>
            </w:r>
          </w:p>
        </w:tc>
        <w:tc>
          <w:tcPr>
            <w:tcW w:w="2019" w:type="dxa"/>
          </w:tcPr>
          <w:p w14:paraId="4D05603B" w14:textId="613B1EC9" w:rsidR="004B07E8" w:rsidRDefault="004B07E8" w:rsidP="00576484">
            <w:r>
              <w:t>String</w:t>
            </w:r>
          </w:p>
        </w:tc>
        <w:tc>
          <w:tcPr>
            <w:tcW w:w="2020" w:type="dxa"/>
          </w:tcPr>
          <w:p w14:paraId="6249A161" w14:textId="444FBD4D" w:rsidR="004B07E8" w:rsidRDefault="004B07E8" w:rsidP="00576484">
            <w:r>
              <w:t>Required</w:t>
            </w:r>
          </w:p>
        </w:tc>
        <w:tc>
          <w:tcPr>
            <w:tcW w:w="2020" w:type="dxa"/>
          </w:tcPr>
          <w:p w14:paraId="3DC1004C" w14:textId="5086083B" w:rsidR="004B07E8" w:rsidRDefault="004B07E8" w:rsidP="00576484">
            <w:r>
              <w:t>Lưu thời gian</w:t>
            </w:r>
          </w:p>
        </w:tc>
      </w:tr>
      <w:tr w:rsidR="004B07E8" w14:paraId="423D2FFB" w14:textId="77777777" w:rsidTr="004B07E8">
        <w:tc>
          <w:tcPr>
            <w:tcW w:w="2019" w:type="dxa"/>
          </w:tcPr>
          <w:p w14:paraId="04E51D91" w14:textId="6E171D0C" w:rsidR="004B07E8" w:rsidRDefault="004B07E8" w:rsidP="00576484">
            <w:r>
              <w:t>2</w:t>
            </w:r>
          </w:p>
        </w:tc>
        <w:tc>
          <w:tcPr>
            <w:tcW w:w="2019" w:type="dxa"/>
          </w:tcPr>
          <w:p w14:paraId="64ABF32E" w14:textId="48AA46B4" w:rsidR="004B07E8" w:rsidRDefault="004B07E8" w:rsidP="00576484">
            <w:r>
              <w:t>openTotal</w:t>
            </w:r>
          </w:p>
        </w:tc>
        <w:tc>
          <w:tcPr>
            <w:tcW w:w="2019" w:type="dxa"/>
          </w:tcPr>
          <w:p w14:paraId="339D0BB2" w14:textId="11EB20D9" w:rsidR="004B07E8" w:rsidRDefault="004B07E8" w:rsidP="00576484">
            <w:r>
              <w:t>Interger</w:t>
            </w:r>
          </w:p>
        </w:tc>
        <w:tc>
          <w:tcPr>
            <w:tcW w:w="2020" w:type="dxa"/>
          </w:tcPr>
          <w:p w14:paraId="2AD6794B" w14:textId="03D7AA58" w:rsidR="004B07E8" w:rsidRDefault="004B07E8" w:rsidP="00576484">
            <w:r>
              <w:t>Không</w:t>
            </w:r>
          </w:p>
        </w:tc>
        <w:tc>
          <w:tcPr>
            <w:tcW w:w="2020" w:type="dxa"/>
          </w:tcPr>
          <w:p w14:paraId="00F7EC9F" w14:textId="7EEBED50" w:rsidR="004B07E8" w:rsidRDefault="004B07E8" w:rsidP="00576484">
            <w:r>
              <w:t>Tổng số lần mở cửa trong ngày</w:t>
            </w:r>
          </w:p>
        </w:tc>
      </w:tr>
      <w:tr w:rsidR="004B07E8" w14:paraId="5B6FD8D5" w14:textId="77777777" w:rsidTr="004B07E8">
        <w:tc>
          <w:tcPr>
            <w:tcW w:w="2019" w:type="dxa"/>
          </w:tcPr>
          <w:p w14:paraId="40668E12" w14:textId="2CAD4EE6" w:rsidR="004B07E8" w:rsidRDefault="004B07E8" w:rsidP="00576484">
            <w:r>
              <w:t>3</w:t>
            </w:r>
          </w:p>
        </w:tc>
        <w:tc>
          <w:tcPr>
            <w:tcW w:w="2019" w:type="dxa"/>
          </w:tcPr>
          <w:p w14:paraId="39651E55" w14:textId="32D83E19" w:rsidR="004B07E8" w:rsidRDefault="004B07E8" w:rsidP="00576484">
            <w:r>
              <w:t>criticalTotal</w:t>
            </w:r>
          </w:p>
        </w:tc>
        <w:tc>
          <w:tcPr>
            <w:tcW w:w="2019" w:type="dxa"/>
          </w:tcPr>
          <w:p w14:paraId="77497BE4" w14:textId="634A8AAA" w:rsidR="004B07E8" w:rsidRDefault="004B07E8" w:rsidP="00576484">
            <w:r>
              <w:t>Interger</w:t>
            </w:r>
          </w:p>
        </w:tc>
        <w:tc>
          <w:tcPr>
            <w:tcW w:w="2020" w:type="dxa"/>
          </w:tcPr>
          <w:p w14:paraId="5922D1F0" w14:textId="0FDCC3F4" w:rsidR="004B07E8" w:rsidRDefault="004B07E8" w:rsidP="00576484">
            <w:r>
              <w:t>Không</w:t>
            </w:r>
          </w:p>
        </w:tc>
        <w:tc>
          <w:tcPr>
            <w:tcW w:w="2020" w:type="dxa"/>
          </w:tcPr>
          <w:p w14:paraId="27DCC49F" w14:textId="32619D7C" w:rsidR="004B07E8" w:rsidRDefault="004B07E8" w:rsidP="00576484">
            <w:r>
              <w:t>Tổng số lần mở cửa quá timeout trong ngày</w:t>
            </w:r>
          </w:p>
        </w:tc>
      </w:tr>
    </w:tbl>
    <w:tbl>
      <w:tblPr>
        <w:tblStyle w:val="TableGrid"/>
        <w:tblpPr w:leftFromText="180" w:rightFromText="180" w:vertAnchor="text" w:horzAnchor="page" w:tblpX="6619" w:tblpY="377"/>
        <w:tblW w:w="0" w:type="auto"/>
        <w:tblLook w:val="04A0" w:firstRow="1" w:lastRow="0" w:firstColumn="1" w:lastColumn="0" w:noHBand="0" w:noVBand="1"/>
      </w:tblPr>
      <w:tblGrid>
        <w:gridCol w:w="1165"/>
        <w:gridCol w:w="2520"/>
      </w:tblGrid>
      <w:tr w:rsidR="006A588C" w14:paraId="0327E05F" w14:textId="77777777" w:rsidTr="006A588C">
        <w:tc>
          <w:tcPr>
            <w:tcW w:w="3685" w:type="dxa"/>
            <w:gridSpan w:val="2"/>
          </w:tcPr>
          <w:p w14:paraId="5657D8E0" w14:textId="77777777" w:rsidR="006A588C" w:rsidRDefault="006A588C" w:rsidP="006A588C">
            <w:pPr>
              <w:jc w:val="center"/>
            </w:pPr>
            <w:r>
              <w:t>DoorOpen</w:t>
            </w:r>
          </w:p>
        </w:tc>
      </w:tr>
      <w:tr w:rsidR="006A588C" w14:paraId="6C78D2F8" w14:textId="77777777" w:rsidTr="006A588C">
        <w:tc>
          <w:tcPr>
            <w:tcW w:w="1165" w:type="dxa"/>
          </w:tcPr>
          <w:p w14:paraId="2BD74B91" w14:textId="77777777" w:rsidR="006A588C" w:rsidRDefault="006A588C" w:rsidP="006A588C">
            <w:r>
              <w:t>required</w:t>
            </w:r>
          </w:p>
        </w:tc>
        <w:tc>
          <w:tcPr>
            <w:tcW w:w="2520" w:type="dxa"/>
          </w:tcPr>
          <w:p w14:paraId="7D7AD636" w14:textId="77777777" w:rsidR="006A588C" w:rsidRDefault="006A588C" w:rsidP="006A588C">
            <w:r>
              <w:t>doorId : Interger</w:t>
            </w:r>
          </w:p>
        </w:tc>
      </w:tr>
      <w:tr w:rsidR="006A588C" w14:paraId="60A0DAD5" w14:textId="77777777" w:rsidTr="006A588C">
        <w:tc>
          <w:tcPr>
            <w:tcW w:w="1165" w:type="dxa"/>
          </w:tcPr>
          <w:p w14:paraId="72426FF3" w14:textId="77777777" w:rsidR="006A588C" w:rsidRDefault="006A588C" w:rsidP="006A588C"/>
        </w:tc>
        <w:tc>
          <w:tcPr>
            <w:tcW w:w="2520" w:type="dxa"/>
          </w:tcPr>
          <w:p w14:paraId="79CDA0DB" w14:textId="77777777" w:rsidR="006A588C" w:rsidRDefault="006A588C" w:rsidP="006A588C">
            <w:r>
              <w:t>isOverTimeOut : Boolean</w:t>
            </w:r>
          </w:p>
        </w:tc>
      </w:tr>
      <w:tr w:rsidR="006A588C" w14:paraId="5AF9D840" w14:textId="77777777" w:rsidTr="006A588C">
        <w:tc>
          <w:tcPr>
            <w:tcW w:w="1165" w:type="dxa"/>
          </w:tcPr>
          <w:p w14:paraId="15F7FF2A" w14:textId="77777777" w:rsidR="006A588C" w:rsidRDefault="006A588C" w:rsidP="006A588C"/>
        </w:tc>
        <w:tc>
          <w:tcPr>
            <w:tcW w:w="2520" w:type="dxa"/>
          </w:tcPr>
          <w:p w14:paraId="6604A34E" w14:textId="77777777" w:rsidR="006A588C" w:rsidRDefault="006A588C" w:rsidP="006A588C">
            <w:r>
              <w:t>Duration : Interger</w:t>
            </w:r>
          </w:p>
        </w:tc>
      </w:tr>
      <w:tr w:rsidR="006A588C" w14:paraId="07E0A7EF" w14:textId="77777777" w:rsidTr="006A588C">
        <w:tc>
          <w:tcPr>
            <w:tcW w:w="1165" w:type="dxa"/>
          </w:tcPr>
          <w:p w14:paraId="3DEA0530" w14:textId="77777777" w:rsidR="006A588C" w:rsidRDefault="006A588C" w:rsidP="006A588C"/>
        </w:tc>
        <w:tc>
          <w:tcPr>
            <w:tcW w:w="2520" w:type="dxa"/>
          </w:tcPr>
          <w:p w14:paraId="55D5D887" w14:textId="77777777" w:rsidR="006A588C" w:rsidRDefault="006A588C" w:rsidP="006A588C">
            <w:r>
              <w:t>startTime : Date</w:t>
            </w:r>
          </w:p>
        </w:tc>
      </w:tr>
      <w:tr w:rsidR="006A588C" w14:paraId="4883A536" w14:textId="77777777" w:rsidTr="006A588C">
        <w:tc>
          <w:tcPr>
            <w:tcW w:w="1165" w:type="dxa"/>
          </w:tcPr>
          <w:p w14:paraId="50973D16" w14:textId="77777777" w:rsidR="006A588C" w:rsidRDefault="006A588C" w:rsidP="006A588C"/>
        </w:tc>
        <w:tc>
          <w:tcPr>
            <w:tcW w:w="2520" w:type="dxa"/>
          </w:tcPr>
          <w:p w14:paraId="550F56D9" w14:textId="77777777" w:rsidR="006A588C" w:rsidRDefault="006A588C" w:rsidP="006A588C">
            <w:r>
              <w:t>endTime : Date</w:t>
            </w:r>
          </w:p>
        </w:tc>
      </w:tr>
    </w:tbl>
    <w:p w14:paraId="45CD2A60" w14:textId="514F9728" w:rsidR="00576484" w:rsidRDefault="004B07E8" w:rsidP="004B07E8">
      <w:pPr>
        <w:pStyle w:val="Heading3"/>
      </w:pPr>
      <w:bookmarkStart w:id="29" w:name="_Toc48324557"/>
      <w:r>
        <w:t>Mô hình thực thể liên kết</w:t>
      </w:r>
      <w:bookmarkEnd w:id="29"/>
    </w:p>
    <w:tbl>
      <w:tblPr>
        <w:tblStyle w:val="TableGrid"/>
        <w:tblW w:w="0" w:type="auto"/>
        <w:tblLook w:val="04A0" w:firstRow="1" w:lastRow="0" w:firstColumn="1" w:lastColumn="0" w:noHBand="0" w:noVBand="1"/>
      </w:tblPr>
      <w:tblGrid>
        <w:gridCol w:w="949"/>
        <w:gridCol w:w="2250"/>
      </w:tblGrid>
      <w:tr w:rsidR="006A588C" w14:paraId="71237DE0" w14:textId="77777777" w:rsidTr="006A588C">
        <w:tc>
          <w:tcPr>
            <w:tcW w:w="3199" w:type="dxa"/>
            <w:gridSpan w:val="2"/>
          </w:tcPr>
          <w:p w14:paraId="55E945B1" w14:textId="2A8DE48F" w:rsidR="006A588C" w:rsidRDefault="006A588C" w:rsidP="006A588C">
            <w:pPr>
              <w:jc w:val="center"/>
            </w:pPr>
            <w:r>
              <w:t>DoorNode</w:t>
            </w:r>
          </w:p>
        </w:tc>
      </w:tr>
      <w:tr w:rsidR="006A588C" w14:paraId="5D9BD3D9" w14:textId="77777777" w:rsidTr="006A588C">
        <w:tc>
          <w:tcPr>
            <w:tcW w:w="949" w:type="dxa"/>
          </w:tcPr>
          <w:p w14:paraId="79A0EDC3" w14:textId="32971C3D" w:rsidR="006A588C" w:rsidRDefault="006A588C" w:rsidP="004B07E8">
            <w:r>
              <w:t>required</w:t>
            </w:r>
          </w:p>
        </w:tc>
        <w:tc>
          <w:tcPr>
            <w:tcW w:w="2250" w:type="dxa"/>
          </w:tcPr>
          <w:p w14:paraId="2DCE478E" w14:textId="31C78947" w:rsidR="006A588C" w:rsidRDefault="006A588C" w:rsidP="004B07E8">
            <w:r>
              <w:t>doorId: String</w:t>
            </w:r>
          </w:p>
        </w:tc>
      </w:tr>
      <w:tr w:rsidR="006A588C" w14:paraId="3AFE3F39" w14:textId="77777777" w:rsidTr="006A588C">
        <w:tc>
          <w:tcPr>
            <w:tcW w:w="949" w:type="dxa"/>
          </w:tcPr>
          <w:p w14:paraId="3E1B0DB0" w14:textId="77777777" w:rsidR="006A588C" w:rsidRDefault="006A588C" w:rsidP="004B07E8"/>
        </w:tc>
        <w:tc>
          <w:tcPr>
            <w:tcW w:w="2250" w:type="dxa"/>
          </w:tcPr>
          <w:p w14:paraId="2EE8FB52" w14:textId="6E724B81" w:rsidR="006A588C" w:rsidRDefault="006A588C" w:rsidP="004B07E8">
            <w:r>
              <w:t>enableAlarm: Boolean</w:t>
            </w:r>
          </w:p>
        </w:tc>
      </w:tr>
      <w:tr w:rsidR="006A588C" w14:paraId="7E307C3A" w14:textId="77777777" w:rsidTr="006A588C">
        <w:tc>
          <w:tcPr>
            <w:tcW w:w="949" w:type="dxa"/>
          </w:tcPr>
          <w:p w14:paraId="46CC3DA8" w14:textId="77777777" w:rsidR="006A588C" w:rsidRDefault="006A588C" w:rsidP="004B07E8"/>
        </w:tc>
        <w:tc>
          <w:tcPr>
            <w:tcW w:w="2250" w:type="dxa"/>
          </w:tcPr>
          <w:p w14:paraId="2466289B" w14:textId="368BFAA0" w:rsidR="006A588C" w:rsidRDefault="006A588C" w:rsidP="004B07E8">
            <w:r>
              <w:t>Duration : Interger</w:t>
            </w:r>
          </w:p>
        </w:tc>
      </w:tr>
      <w:tr w:rsidR="006A588C" w14:paraId="4ED3FC82" w14:textId="77777777" w:rsidTr="006A588C">
        <w:tc>
          <w:tcPr>
            <w:tcW w:w="949" w:type="dxa"/>
          </w:tcPr>
          <w:p w14:paraId="64A70CFC" w14:textId="77777777" w:rsidR="006A588C" w:rsidRDefault="006A588C" w:rsidP="004B07E8"/>
        </w:tc>
        <w:tc>
          <w:tcPr>
            <w:tcW w:w="2250" w:type="dxa"/>
          </w:tcPr>
          <w:p w14:paraId="77A9F975" w14:textId="222511D7" w:rsidR="006A588C" w:rsidRDefault="006A588C" w:rsidP="004B07E8">
            <w:r>
              <w:t>isOnline : Boolean</w:t>
            </w:r>
          </w:p>
        </w:tc>
      </w:tr>
    </w:tbl>
    <w:p w14:paraId="7566AFC5" w14:textId="4C523A20" w:rsidR="004B07E8" w:rsidRDefault="004B07E8" w:rsidP="004B07E8"/>
    <w:p w14:paraId="098CC6AE" w14:textId="01F6C196" w:rsidR="006A588C" w:rsidRDefault="006A588C" w:rsidP="004B07E8"/>
    <w:tbl>
      <w:tblPr>
        <w:tblStyle w:val="TableGrid"/>
        <w:tblW w:w="0" w:type="auto"/>
        <w:tblInd w:w="2292" w:type="dxa"/>
        <w:tblLook w:val="04A0" w:firstRow="1" w:lastRow="0" w:firstColumn="1" w:lastColumn="0" w:noHBand="0" w:noVBand="1"/>
      </w:tblPr>
      <w:tblGrid>
        <w:gridCol w:w="1165"/>
        <w:gridCol w:w="2520"/>
      </w:tblGrid>
      <w:tr w:rsidR="006A588C" w14:paraId="468B8A01" w14:textId="77777777" w:rsidTr="006A588C">
        <w:tc>
          <w:tcPr>
            <w:tcW w:w="3685" w:type="dxa"/>
            <w:gridSpan w:val="2"/>
          </w:tcPr>
          <w:p w14:paraId="52529E30" w14:textId="3B8FAFD4" w:rsidR="006A588C" w:rsidRDefault="006A588C" w:rsidP="007C25D4">
            <w:pPr>
              <w:jc w:val="center"/>
            </w:pPr>
            <w:r>
              <w:t>StatLatest</w:t>
            </w:r>
          </w:p>
        </w:tc>
      </w:tr>
      <w:tr w:rsidR="006A588C" w14:paraId="194A4CFA" w14:textId="77777777" w:rsidTr="006A588C">
        <w:tc>
          <w:tcPr>
            <w:tcW w:w="1165" w:type="dxa"/>
          </w:tcPr>
          <w:p w14:paraId="723A17C9" w14:textId="77777777" w:rsidR="006A588C" w:rsidRDefault="006A588C" w:rsidP="007C25D4">
            <w:r>
              <w:t>required</w:t>
            </w:r>
          </w:p>
        </w:tc>
        <w:tc>
          <w:tcPr>
            <w:tcW w:w="2520" w:type="dxa"/>
          </w:tcPr>
          <w:p w14:paraId="39AF688A" w14:textId="4456EB71" w:rsidR="006A588C" w:rsidRDefault="006A588C" w:rsidP="007C25D4">
            <w:r>
              <w:t>curDate : String</w:t>
            </w:r>
          </w:p>
        </w:tc>
      </w:tr>
      <w:tr w:rsidR="006A588C" w14:paraId="7569CB5A" w14:textId="77777777" w:rsidTr="006A588C">
        <w:tc>
          <w:tcPr>
            <w:tcW w:w="1165" w:type="dxa"/>
          </w:tcPr>
          <w:p w14:paraId="5277DA4D" w14:textId="77777777" w:rsidR="006A588C" w:rsidRDefault="006A588C" w:rsidP="007C25D4"/>
        </w:tc>
        <w:tc>
          <w:tcPr>
            <w:tcW w:w="2520" w:type="dxa"/>
          </w:tcPr>
          <w:p w14:paraId="5AFEA0C0" w14:textId="37FE6D59" w:rsidR="006A588C" w:rsidRDefault="006A588C" w:rsidP="007C25D4">
            <w:r>
              <w:t>openTotal : Interger</w:t>
            </w:r>
          </w:p>
        </w:tc>
      </w:tr>
      <w:tr w:rsidR="006A588C" w14:paraId="42310154" w14:textId="77777777" w:rsidTr="006A588C">
        <w:tc>
          <w:tcPr>
            <w:tcW w:w="1165" w:type="dxa"/>
          </w:tcPr>
          <w:p w14:paraId="76AB2138" w14:textId="77777777" w:rsidR="006A588C" w:rsidRDefault="006A588C" w:rsidP="007C25D4"/>
        </w:tc>
        <w:tc>
          <w:tcPr>
            <w:tcW w:w="2520" w:type="dxa"/>
          </w:tcPr>
          <w:p w14:paraId="1E266658" w14:textId="46507A30" w:rsidR="006A588C" w:rsidRDefault="006A588C" w:rsidP="007C25D4">
            <w:r>
              <w:t>criticalTotal : Interger</w:t>
            </w:r>
          </w:p>
        </w:tc>
      </w:tr>
    </w:tbl>
    <w:p w14:paraId="726D4053" w14:textId="77777777" w:rsidR="006A588C" w:rsidRDefault="006A588C" w:rsidP="004B07E8"/>
    <w:p w14:paraId="34D65F78" w14:textId="77777777" w:rsidR="006A588C" w:rsidRPr="004B07E8" w:rsidRDefault="006A588C" w:rsidP="004B07E8"/>
    <w:p w14:paraId="0B19EEAB" w14:textId="346D2B78" w:rsidR="00576484" w:rsidRPr="00576484" w:rsidRDefault="00576484" w:rsidP="00576484">
      <w:pPr>
        <w:pStyle w:val="Heading4"/>
        <w:numPr>
          <w:ilvl w:val="0"/>
          <w:numId w:val="0"/>
        </w:numPr>
        <w:rPr>
          <w:szCs w:val="24"/>
          <w:highlight w:val="lightGray"/>
        </w:rPr>
      </w:pPr>
    </w:p>
    <w:p w14:paraId="4D936A6F" w14:textId="52301B02" w:rsidR="0067399D" w:rsidRDefault="0067399D" w:rsidP="00576484">
      <w:pPr>
        <w:pStyle w:val="Heading4"/>
        <w:rPr>
          <w:sz w:val="32"/>
          <w:szCs w:val="32"/>
          <w:highlight w:val="lightGray"/>
        </w:rPr>
      </w:pPr>
      <w:r>
        <w:rPr>
          <w:highlight w:val="lightGray"/>
        </w:rPr>
        <w:br w:type="page"/>
      </w:r>
    </w:p>
    <w:p w14:paraId="74A1C78D" w14:textId="38C766F2" w:rsidR="0067399D" w:rsidRDefault="0067399D" w:rsidP="0067399D">
      <w:pPr>
        <w:pStyle w:val="Heading1"/>
        <w:jc w:val="center"/>
      </w:pPr>
      <w:bookmarkStart w:id="30" w:name="_Toc48324558"/>
      <w:r>
        <w:lastRenderedPageBreak/>
        <w:t>Đánh giá hệ thống</w:t>
      </w:r>
      <w:bookmarkEnd w:id="30"/>
    </w:p>
    <w:p w14:paraId="54C5248F" w14:textId="769955EF" w:rsidR="00960E35" w:rsidRDefault="00960E35" w:rsidP="00960E35">
      <w:pPr>
        <w:pStyle w:val="Heading3"/>
      </w:pPr>
      <w:bookmarkStart w:id="31" w:name="_Toc48324559"/>
      <w:r>
        <w:t>Ưu điểm</w:t>
      </w:r>
      <w:bookmarkEnd w:id="31"/>
    </w:p>
    <w:p w14:paraId="7382B446" w14:textId="5DD57A9B" w:rsidR="00960E35" w:rsidRDefault="00960E35" w:rsidP="00960E35">
      <w:pPr>
        <w:pStyle w:val="ListParagraph"/>
        <w:numPr>
          <w:ilvl w:val="0"/>
          <w:numId w:val="36"/>
        </w:numPr>
      </w:pPr>
      <w:r>
        <w:t xml:space="preserve">Hệ thống đã hoàn thanh các chức năng đặt ra. </w:t>
      </w:r>
    </w:p>
    <w:p w14:paraId="61CD68FE" w14:textId="7BCF24D1" w:rsidR="00960E35" w:rsidRDefault="00960E35" w:rsidP="00960E35">
      <w:pPr>
        <w:pStyle w:val="ListParagraph"/>
        <w:numPr>
          <w:ilvl w:val="0"/>
          <w:numId w:val="36"/>
        </w:numPr>
      </w:pPr>
      <w:r>
        <w:t>Code truyền dữ liệu rất tối ưu.</w:t>
      </w:r>
    </w:p>
    <w:p w14:paraId="2312D215" w14:textId="70D04BE1" w:rsidR="00960E35" w:rsidRDefault="00960E35" w:rsidP="00960E35">
      <w:pPr>
        <w:pStyle w:val="Heading3"/>
      </w:pPr>
      <w:bookmarkStart w:id="32" w:name="_Toc48324560"/>
      <w:r>
        <w:t>Một số vấn đề khi triển khai thực tế</w:t>
      </w:r>
      <w:bookmarkEnd w:id="32"/>
    </w:p>
    <w:p w14:paraId="01FBE3B0" w14:textId="27D5A435" w:rsidR="00960E35" w:rsidRDefault="00960E35" w:rsidP="00960E35">
      <w:pPr>
        <w:pStyle w:val="ListParagraph"/>
        <w:numPr>
          <w:ilvl w:val="0"/>
          <w:numId w:val="36"/>
        </w:numPr>
      </w:pPr>
      <w:r>
        <w:t xml:space="preserve">Code bị hardcode Ip khá nhiều, khi thay đổi máy chủ thì config lại ip nhiễu chỗ. </w:t>
      </w:r>
    </w:p>
    <w:p w14:paraId="4A095068" w14:textId="022EF565" w:rsidR="00960E35" w:rsidRDefault="00960E35" w:rsidP="00960E35">
      <w:pPr>
        <w:pStyle w:val="ListParagraph"/>
        <w:numPr>
          <w:ilvl w:val="0"/>
          <w:numId w:val="40"/>
        </w:numPr>
      </w:pPr>
      <w:r>
        <w:t>Nên để ip trong 1 file là process.env để dễ quản lí</w:t>
      </w:r>
    </w:p>
    <w:p w14:paraId="5E88D91D" w14:textId="6F552C51" w:rsidR="00960E35" w:rsidRDefault="00960E35" w:rsidP="00960E35">
      <w:pPr>
        <w:pStyle w:val="ListParagraph"/>
        <w:numPr>
          <w:ilvl w:val="0"/>
          <w:numId w:val="36"/>
        </w:numPr>
      </w:pPr>
      <w:r>
        <w:t>Mạch Lora truyền dữ liệu hơi lâu. Khi để cách nhau khoảng 50 cm thì phải hơn 10s mới gửi dữ liệu đến nơi.</w:t>
      </w:r>
    </w:p>
    <w:p w14:paraId="31921BA8" w14:textId="174C474D" w:rsidR="00960E35" w:rsidRDefault="00960E35" w:rsidP="00960E35">
      <w:pPr>
        <w:pStyle w:val="ListParagraph"/>
        <w:numPr>
          <w:ilvl w:val="0"/>
          <w:numId w:val="36"/>
        </w:numPr>
      </w:pPr>
      <w:r>
        <w:t xml:space="preserve">Mạch Lora khi để chạy lâu tầm 3-4 tiếng thì bị nóng. </w:t>
      </w:r>
    </w:p>
    <w:p w14:paraId="645805E6" w14:textId="5A0EE4D7" w:rsidR="00960E35" w:rsidRDefault="00960E35" w:rsidP="00960E35">
      <w:pPr>
        <w:pStyle w:val="ListParagraph"/>
        <w:numPr>
          <w:ilvl w:val="0"/>
          <w:numId w:val="40"/>
        </w:numPr>
      </w:pPr>
      <w:r>
        <w:t>Cần có một giải pháp nếu có triển khai thực tế</w:t>
      </w:r>
    </w:p>
    <w:p w14:paraId="086DF502" w14:textId="3B184C93" w:rsidR="00960E35" w:rsidRDefault="00960E35" w:rsidP="00960E35">
      <w:pPr>
        <w:pStyle w:val="ListParagraph"/>
        <w:numPr>
          <w:ilvl w:val="0"/>
          <w:numId w:val="36"/>
        </w:numPr>
      </w:pPr>
      <w:r>
        <w:t xml:space="preserve">Pi làm Node trung gian hơi tốn nếu làm node trung gian. </w:t>
      </w:r>
    </w:p>
    <w:p w14:paraId="2E3E64F7" w14:textId="065BB36E" w:rsidR="007C25D4" w:rsidRDefault="007C25D4" w:rsidP="007C25D4">
      <w:pPr>
        <w:pStyle w:val="Heading3"/>
      </w:pPr>
      <w:bookmarkStart w:id="33" w:name="_Toc48324561"/>
      <w:r>
        <w:t>Hướng đi tiếp của tương lai</w:t>
      </w:r>
      <w:bookmarkEnd w:id="33"/>
    </w:p>
    <w:p w14:paraId="06FF3325" w14:textId="21703157" w:rsidR="007C25D4" w:rsidRDefault="007C25D4" w:rsidP="007C25D4">
      <w:pPr>
        <w:pStyle w:val="ListParagraph"/>
        <w:numPr>
          <w:ilvl w:val="0"/>
          <w:numId w:val="36"/>
        </w:numPr>
      </w:pPr>
      <w:r>
        <w:t>Triển khai nhiều Node. Cần có quản lí các node</w:t>
      </w:r>
    </w:p>
    <w:p w14:paraId="68219D8F" w14:textId="0351B8C6" w:rsidR="007C25D4" w:rsidRDefault="007C25D4" w:rsidP="007C25D4">
      <w:pPr>
        <w:pStyle w:val="ListParagraph"/>
        <w:numPr>
          <w:ilvl w:val="0"/>
          <w:numId w:val="36"/>
        </w:numPr>
      </w:pPr>
      <w:r>
        <w:t>Nạp code từ xa, update firmware từ trang web</w:t>
      </w:r>
    </w:p>
    <w:p w14:paraId="712A2951" w14:textId="2BFC3B3E" w:rsidR="007C25D4" w:rsidRPr="007C25D4" w:rsidRDefault="007C25D4" w:rsidP="007C25D4">
      <w:pPr>
        <w:pStyle w:val="ListParagraph"/>
        <w:numPr>
          <w:ilvl w:val="0"/>
          <w:numId w:val="36"/>
        </w:numPr>
      </w:pPr>
      <w:r>
        <w:t xml:space="preserve">Trang web, làm biểu đồ linechart thống kê các ngày. </w:t>
      </w:r>
    </w:p>
    <w:p w14:paraId="3EA4DB85" w14:textId="77777777" w:rsidR="00960E35" w:rsidRPr="00960E35" w:rsidRDefault="00960E35" w:rsidP="00960E35">
      <w:pPr>
        <w:pStyle w:val="ListParagraph"/>
      </w:pPr>
    </w:p>
    <w:sectPr w:rsidR="00960E35" w:rsidRPr="00960E35" w:rsidSect="00272A93">
      <w:headerReference w:type="default" r:id="rId15"/>
      <w:footerReference w:type="default" r:id="rId16"/>
      <w:headerReference w:type="first" r:id="rId17"/>
      <w:footerReference w:type="first" r:id="rId18"/>
      <w:pgSz w:w="11907" w:h="16839" w:code="9"/>
      <w:pgMar w:top="1080" w:right="720" w:bottom="1080" w:left="720" w:header="360" w:footer="432" w:gutter="36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E06E8" w14:textId="77777777" w:rsidR="008C4656" w:rsidRDefault="008C4656" w:rsidP="00D15620">
      <w:pPr>
        <w:spacing w:after="0"/>
      </w:pPr>
      <w:r>
        <w:separator/>
      </w:r>
    </w:p>
  </w:endnote>
  <w:endnote w:type="continuationSeparator" w:id="0">
    <w:p w14:paraId="25113EE8" w14:textId="77777777" w:rsidR="008C4656" w:rsidRDefault="008C4656" w:rsidP="00D156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tarSymbol, '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F9FDD" w14:textId="77777777" w:rsidR="007C25D4" w:rsidRDefault="007C25D4" w:rsidP="00BE2494">
    <w:pPr>
      <w:pStyle w:val="Footer"/>
      <w:pBdr>
        <w:top w:val="single" w:sz="4" w:space="1" w:color="auto"/>
      </w:pBdr>
      <w:jc w:val="right"/>
    </w:pPr>
    <w:r>
      <w:t xml:space="preserve">Document ID: </w:t>
    </w:r>
    <w:sdt>
      <w:sdtPr>
        <w:alias w:val="Title"/>
        <w:tag w:val=""/>
        <w:id w:val="-908300531"/>
        <w:dataBinding w:prefixMappings="xmlns:ns0='http://purl.org/dc/elements/1.1/' xmlns:ns1='http://schemas.openxmlformats.org/package/2006/metadata/core-properties' " w:xpath="/ns1:coreProperties[1]/ns0:title[1]" w:storeItemID="{6C3C8BC8-F283-45AE-878A-BAB7291924A1}"/>
        <w:text/>
      </w:sdtPr>
      <w:sdtEndPr/>
      <w:sdtContent>
        <w:r>
          <w:t>TSDV-DOCID</w:t>
        </w:r>
      </w:sdtContent>
    </w:sdt>
  </w:p>
  <w:p w14:paraId="3F54CFCE" w14:textId="77777777" w:rsidR="007C25D4" w:rsidRPr="00DE7902" w:rsidRDefault="007C25D4" w:rsidP="00DE7902">
    <w:pPr>
      <w:pStyle w:val="Footer"/>
      <w:jc w:val="right"/>
    </w:pPr>
    <w:r>
      <w:t xml:space="preserve">Page </w:t>
    </w:r>
    <w:r>
      <w:fldChar w:fldCharType="begin"/>
    </w:r>
    <w:r>
      <w:instrText xml:space="preserve"> PAGE   \* MERGEFORMAT </w:instrText>
    </w:r>
    <w:r>
      <w:fldChar w:fldCharType="separate"/>
    </w:r>
    <w:r>
      <w:rPr>
        <w:noProof/>
      </w:rPr>
      <w:t>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F75DF" w14:textId="77777777" w:rsidR="007C25D4" w:rsidRDefault="007C25D4" w:rsidP="00F909A7">
    <w:pPr>
      <w:pStyle w:val="Footer"/>
      <w:pBdr>
        <w:top w:val="single" w:sz="4" w:space="1" w:color="auto"/>
      </w:pBdr>
    </w:pPr>
    <w:r w:rsidRPr="0074276D">
      <w:t>Copyright ©</w:t>
    </w:r>
    <w:r>
      <w:t xml:space="preserve"> 2014</w:t>
    </w:r>
    <w:r w:rsidRPr="0074276D">
      <w:t xml:space="preserve"> </w:t>
    </w:r>
    <w:sdt>
      <w:sdtPr>
        <w:alias w:val="Company"/>
        <w:tag w:val=""/>
        <w:id w:val="457775717"/>
        <w:dataBinding w:prefixMappings="xmlns:ns0='http://schemas.openxmlformats.org/officeDocument/2006/extended-properties' " w:xpath="/ns0:Properties[1]/ns0:Company[1]" w:storeItemID="{6668398D-A668-4E3E-A5EB-62B293D839F1}"/>
        <w:text/>
      </w:sdtPr>
      <w:sdtEndPr/>
      <w:sdtContent>
        <w:r>
          <w:t>Toshiba Software Development (Vietnam) Co., Ltd</w:t>
        </w:r>
      </w:sdtContent>
    </w:sdt>
    <w:r w:rsidRPr="0074276D">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50469" w14:textId="77777777" w:rsidR="008C4656" w:rsidRDefault="008C4656" w:rsidP="00D15620">
      <w:pPr>
        <w:spacing w:after="0"/>
      </w:pPr>
      <w:r>
        <w:separator/>
      </w:r>
    </w:p>
  </w:footnote>
  <w:footnote w:type="continuationSeparator" w:id="0">
    <w:p w14:paraId="10C545E1" w14:textId="77777777" w:rsidR="008C4656" w:rsidRDefault="008C4656" w:rsidP="00D1562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A5FA5" w14:textId="77777777" w:rsidR="007C25D4" w:rsidRDefault="007C25D4" w:rsidP="00BE2494">
    <w:pPr>
      <w:pStyle w:val="Header"/>
      <w:pBdr>
        <w:bottom w:val="single" w:sz="4" w:space="1" w:color="auto"/>
      </w:pBdr>
      <w:tabs>
        <w:tab w:val="clear" w:pos="4680"/>
        <w:tab w:val="clear" w:pos="9360"/>
        <w:tab w:val="right" w:pos="10080"/>
      </w:tabs>
      <w:spacing w:after="240"/>
    </w:pPr>
    <w:r w:rsidRPr="00D15620">
      <w:rPr>
        <w:noProof/>
      </w:rPr>
      <w:drawing>
        <wp:inline distT="0" distB="0" distL="0" distR="0" wp14:anchorId="499D95F6" wp14:editId="3D8EE0AC">
          <wp:extent cx="1428750" cy="4637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0443" cy="477317"/>
                  </a:xfrm>
                  <a:prstGeom prst="rect">
                    <a:avLst/>
                  </a:prstGeom>
                  <a:noFill/>
                  <a:ln>
                    <a:noFill/>
                  </a:ln>
                </pic:spPr>
              </pic:pic>
            </a:graphicData>
          </a:graphic>
        </wp:inline>
      </w:drawing>
    </w:r>
    <w:r>
      <w:tab/>
    </w:r>
    <w:r w:rsidRPr="00D15620">
      <w:rPr>
        <w:b/>
        <w:sz w:val="28"/>
        <w:szCs w:val="28"/>
      </w:rPr>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F22B1" w14:textId="77777777" w:rsidR="007C25D4" w:rsidRPr="00F909A7" w:rsidRDefault="007C25D4" w:rsidP="00F909A7">
    <w:pPr>
      <w:pStyle w:val="Header"/>
      <w:pBdr>
        <w:bottom w:val="single" w:sz="4" w:space="1" w:color="auto"/>
      </w:pBdr>
      <w:tabs>
        <w:tab w:val="clear" w:pos="4680"/>
        <w:tab w:val="clear" w:pos="9360"/>
        <w:tab w:val="right" w:pos="10080"/>
      </w:tabs>
      <w:rPr>
        <w:b/>
        <w:sz w:val="28"/>
        <w:szCs w:val="28"/>
      </w:rPr>
    </w:pPr>
    <w:r w:rsidRPr="00F909A7">
      <w:rPr>
        <w:b/>
        <w:noProof/>
        <w:sz w:val="28"/>
        <w:szCs w:val="28"/>
      </w:rPr>
      <w:drawing>
        <wp:inline distT="0" distB="0" distL="0" distR="0" wp14:anchorId="2D4E0C50" wp14:editId="263B2D22">
          <wp:extent cx="1408186" cy="4572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4219" cy="475392"/>
                  </a:xfrm>
                  <a:prstGeom prst="rect">
                    <a:avLst/>
                  </a:prstGeom>
                  <a:noFill/>
                  <a:ln>
                    <a:noFill/>
                  </a:ln>
                </pic:spPr>
              </pic:pic>
            </a:graphicData>
          </a:graphic>
        </wp:inline>
      </w:drawing>
    </w:r>
    <w:r w:rsidRPr="00F909A7">
      <w:rPr>
        <w:b/>
        <w:sz w:val="28"/>
        <w:szCs w:val="28"/>
      </w:rPr>
      <w:tab/>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E55"/>
    <w:multiLevelType w:val="hybridMultilevel"/>
    <w:tmpl w:val="598CCD98"/>
    <w:lvl w:ilvl="0" w:tplc="59A6BAD4">
      <w:start w:val="5"/>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D44AA"/>
    <w:multiLevelType w:val="hybridMultilevel"/>
    <w:tmpl w:val="D2C8D4FC"/>
    <w:lvl w:ilvl="0" w:tplc="59A6BAD4">
      <w:start w:val="5"/>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5173B7"/>
    <w:multiLevelType w:val="hybridMultilevel"/>
    <w:tmpl w:val="EEEA1396"/>
    <w:lvl w:ilvl="0" w:tplc="59A6BAD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90799"/>
    <w:multiLevelType w:val="hybridMultilevel"/>
    <w:tmpl w:val="B8786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735A2"/>
    <w:multiLevelType w:val="multilevel"/>
    <w:tmpl w:val="C70CD1CA"/>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F0D1F02"/>
    <w:multiLevelType w:val="multilevel"/>
    <w:tmpl w:val="C70CD1CA"/>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5E34F95"/>
    <w:multiLevelType w:val="hybridMultilevel"/>
    <w:tmpl w:val="E996AB22"/>
    <w:lvl w:ilvl="0" w:tplc="6EFE8FE0">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2B3CD7"/>
    <w:multiLevelType w:val="multilevel"/>
    <w:tmpl w:val="C70CD1CA"/>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92E3E08"/>
    <w:multiLevelType w:val="hybridMultilevel"/>
    <w:tmpl w:val="D2A2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C044B"/>
    <w:multiLevelType w:val="multilevel"/>
    <w:tmpl w:val="CA6C436C"/>
    <w:styleLink w:val="WW8Num2"/>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6D90793"/>
    <w:multiLevelType w:val="multilevel"/>
    <w:tmpl w:val="C70CD1CA"/>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9D21B59"/>
    <w:multiLevelType w:val="hybridMultilevel"/>
    <w:tmpl w:val="D0E8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287D53"/>
    <w:multiLevelType w:val="hybridMultilevel"/>
    <w:tmpl w:val="D0E8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9F334A"/>
    <w:multiLevelType w:val="hybridMultilevel"/>
    <w:tmpl w:val="BCA233C2"/>
    <w:lvl w:ilvl="0" w:tplc="59A6BAD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91C95"/>
    <w:multiLevelType w:val="hybridMultilevel"/>
    <w:tmpl w:val="A4CA68D4"/>
    <w:lvl w:ilvl="0" w:tplc="5478E5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E6561"/>
    <w:multiLevelType w:val="multilevel"/>
    <w:tmpl w:val="C70CD1CA"/>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EB42E97"/>
    <w:multiLevelType w:val="multilevel"/>
    <w:tmpl w:val="68D6726E"/>
    <w:lvl w:ilvl="0">
      <w:start w:val="1"/>
      <w:numFmt w:val="decimal"/>
      <w:pStyle w:val="Heading1"/>
      <w:lvlText w:val="Chương %1  : "/>
      <w:lvlJc w:val="center"/>
      <w:pPr>
        <w:ind w:left="432" w:hanging="144"/>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3F0030F5"/>
    <w:multiLevelType w:val="multilevel"/>
    <w:tmpl w:val="C70CD1CA"/>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4B5429CB"/>
    <w:multiLevelType w:val="multilevel"/>
    <w:tmpl w:val="57B89DC4"/>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8D3610"/>
    <w:multiLevelType w:val="multilevel"/>
    <w:tmpl w:val="C70CD1CA"/>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4FF81E00"/>
    <w:multiLevelType w:val="multilevel"/>
    <w:tmpl w:val="57B89DC4"/>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0AB7225"/>
    <w:multiLevelType w:val="multilevel"/>
    <w:tmpl w:val="57B89DC4"/>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D22048"/>
    <w:multiLevelType w:val="multilevel"/>
    <w:tmpl w:val="C70CD1CA"/>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53D83AE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58226B5"/>
    <w:multiLevelType w:val="multilevel"/>
    <w:tmpl w:val="C70CD1CA"/>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56CD41E0"/>
    <w:multiLevelType w:val="multilevel"/>
    <w:tmpl w:val="57B89DC4"/>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8BE26D1"/>
    <w:multiLevelType w:val="multilevel"/>
    <w:tmpl w:val="C70CD1CA"/>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5C9A36D3"/>
    <w:multiLevelType w:val="multilevel"/>
    <w:tmpl w:val="C70CD1CA"/>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5D7D3DFC"/>
    <w:multiLevelType w:val="multilevel"/>
    <w:tmpl w:val="C70CD1CA"/>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60CB257B"/>
    <w:multiLevelType w:val="multilevel"/>
    <w:tmpl w:val="C70CD1CA"/>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61AC4CB0"/>
    <w:multiLevelType w:val="multilevel"/>
    <w:tmpl w:val="C70CD1CA"/>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65C74A34"/>
    <w:multiLevelType w:val="hybridMultilevel"/>
    <w:tmpl w:val="FFF4DC24"/>
    <w:lvl w:ilvl="0" w:tplc="59A6BAD4">
      <w:start w:val="5"/>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8B7A3A"/>
    <w:multiLevelType w:val="multilevel"/>
    <w:tmpl w:val="C70CD1CA"/>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6E673AEB"/>
    <w:multiLevelType w:val="multilevel"/>
    <w:tmpl w:val="EEF0F4D4"/>
    <w:styleLink w:val="WW8Num40"/>
    <w:lvl w:ilvl="0">
      <w:numFmt w:val="bullet"/>
      <w:lvlText w:val=""/>
      <w:lvlJc w:val="left"/>
      <w:pPr>
        <w:ind w:left="420" w:hanging="420"/>
      </w:pPr>
      <w:rPr>
        <w:rFonts w:ascii="Wingdings" w:hAnsi="Wingdings"/>
      </w:rPr>
    </w:lvl>
    <w:lvl w:ilvl="1">
      <w:numFmt w:val="bullet"/>
      <w:lvlText w:val=""/>
      <w:lvlJc w:val="left"/>
      <w:pPr>
        <w:ind w:left="840" w:hanging="420"/>
      </w:pPr>
      <w:rPr>
        <w:rFonts w:ascii="Wingdings" w:hAnsi="Wingdings"/>
      </w:rPr>
    </w:lvl>
    <w:lvl w:ilvl="2">
      <w:numFmt w:val="bullet"/>
      <w:lvlText w:val=""/>
      <w:lvlJc w:val="left"/>
      <w:pPr>
        <w:ind w:left="1260" w:hanging="420"/>
      </w:pPr>
      <w:rPr>
        <w:rFonts w:ascii="Wingdings" w:hAnsi="Wingdings"/>
      </w:rPr>
    </w:lvl>
    <w:lvl w:ilvl="3">
      <w:numFmt w:val="bullet"/>
      <w:lvlText w:val=""/>
      <w:lvlJc w:val="left"/>
      <w:pPr>
        <w:ind w:left="1680" w:hanging="420"/>
      </w:pPr>
      <w:rPr>
        <w:rFonts w:ascii="Wingdings" w:hAnsi="Wingdings"/>
      </w:rPr>
    </w:lvl>
    <w:lvl w:ilvl="4">
      <w:numFmt w:val="bullet"/>
      <w:lvlText w:val=""/>
      <w:lvlJc w:val="left"/>
      <w:pPr>
        <w:ind w:left="2100" w:hanging="420"/>
      </w:pPr>
      <w:rPr>
        <w:rFonts w:ascii="Wingdings" w:hAnsi="Wingdings"/>
      </w:rPr>
    </w:lvl>
    <w:lvl w:ilvl="5">
      <w:numFmt w:val="bullet"/>
      <w:lvlText w:val=""/>
      <w:lvlJc w:val="left"/>
      <w:pPr>
        <w:ind w:left="2520" w:hanging="420"/>
      </w:pPr>
      <w:rPr>
        <w:rFonts w:ascii="Wingdings" w:hAnsi="Wingdings"/>
      </w:rPr>
    </w:lvl>
    <w:lvl w:ilvl="6">
      <w:numFmt w:val="bullet"/>
      <w:lvlText w:val=""/>
      <w:lvlJc w:val="left"/>
      <w:pPr>
        <w:ind w:left="2940" w:hanging="420"/>
      </w:pPr>
      <w:rPr>
        <w:rFonts w:ascii="Wingdings" w:hAnsi="Wingdings"/>
      </w:rPr>
    </w:lvl>
    <w:lvl w:ilvl="7">
      <w:numFmt w:val="bullet"/>
      <w:lvlText w:val=""/>
      <w:lvlJc w:val="left"/>
      <w:pPr>
        <w:ind w:left="3360" w:hanging="420"/>
      </w:pPr>
      <w:rPr>
        <w:rFonts w:ascii="Wingdings" w:hAnsi="Wingdings"/>
      </w:rPr>
    </w:lvl>
    <w:lvl w:ilvl="8">
      <w:numFmt w:val="bullet"/>
      <w:lvlText w:val=""/>
      <w:lvlJc w:val="left"/>
      <w:pPr>
        <w:ind w:left="3780" w:hanging="420"/>
      </w:pPr>
      <w:rPr>
        <w:rFonts w:ascii="Wingdings" w:hAnsi="Wingdings"/>
      </w:rPr>
    </w:lvl>
  </w:abstractNum>
  <w:abstractNum w:abstractNumId="34" w15:restartNumberingAfterBreak="0">
    <w:nsid w:val="708C6FA3"/>
    <w:multiLevelType w:val="hybridMultilevel"/>
    <w:tmpl w:val="D0E8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F74362"/>
    <w:multiLevelType w:val="multilevel"/>
    <w:tmpl w:val="C70CD1CA"/>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7AD6416A"/>
    <w:multiLevelType w:val="multilevel"/>
    <w:tmpl w:val="C70CD1CA"/>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7EDC089F"/>
    <w:multiLevelType w:val="multilevel"/>
    <w:tmpl w:val="C70CD1CA"/>
    <w:lvl w:ilvl="0">
      <w:numFmt w:val="bullet"/>
      <w:lvlText w:val="・"/>
      <w:lvlJc w:val="left"/>
      <w:pPr>
        <w:ind w:left="360" w:hanging="360"/>
      </w:pPr>
      <w:rPr>
        <w:rFonts w:ascii="MS Mincho" w:hAnsi="MS Mincho" w:cs="StarSymbol, 'Arial Unicode MS'"/>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9"/>
  </w:num>
  <w:num w:numId="2">
    <w:abstractNumId w:val="33"/>
  </w:num>
  <w:num w:numId="3">
    <w:abstractNumId w:val="20"/>
  </w:num>
  <w:num w:numId="4">
    <w:abstractNumId w:val="37"/>
  </w:num>
  <w:num w:numId="5">
    <w:abstractNumId w:val="30"/>
  </w:num>
  <w:num w:numId="6">
    <w:abstractNumId w:val="28"/>
  </w:num>
  <w:num w:numId="7">
    <w:abstractNumId w:val="7"/>
  </w:num>
  <w:num w:numId="8">
    <w:abstractNumId w:val="19"/>
  </w:num>
  <w:num w:numId="9">
    <w:abstractNumId w:val="5"/>
  </w:num>
  <w:num w:numId="10">
    <w:abstractNumId w:val="24"/>
  </w:num>
  <w:num w:numId="11">
    <w:abstractNumId w:val="10"/>
  </w:num>
  <w:num w:numId="12">
    <w:abstractNumId w:val="17"/>
  </w:num>
  <w:num w:numId="13">
    <w:abstractNumId w:val="27"/>
  </w:num>
  <w:num w:numId="14">
    <w:abstractNumId w:val="35"/>
  </w:num>
  <w:num w:numId="15">
    <w:abstractNumId w:val="15"/>
  </w:num>
  <w:num w:numId="16">
    <w:abstractNumId w:val="36"/>
  </w:num>
  <w:num w:numId="17">
    <w:abstractNumId w:val="29"/>
  </w:num>
  <w:num w:numId="18">
    <w:abstractNumId w:val="4"/>
  </w:num>
  <w:num w:numId="19">
    <w:abstractNumId w:val="26"/>
  </w:num>
  <w:num w:numId="20">
    <w:abstractNumId w:val="32"/>
  </w:num>
  <w:num w:numId="21">
    <w:abstractNumId w:val="22"/>
  </w:num>
  <w:num w:numId="22">
    <w:abstractNumId w:val="1"/>
  </w:num>
  <w:num w:numId="23">
    <w:abstractNumId w:val="2"/>
  </w:num>
  <w:num w:numId="24">
    <w:abstractNumId w:val="13"/>
  </w:num>
  <w:num w:numId="25">
    <w:abstractNumId w:val="31"/>
  </w:num>
  <w:num w:numId="26">
    <w:abstractNumId w:val="0"/>
  </w:num>
  <w:num w:numId="27">
    <w:abstractNumId w:val="23"/>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3"/>
  </w:num>
  <w:num w:numId="31">
    <w:abstractNumId w:val="21"/>
  </w:num>
  <w:num w:numId="32">
    <w:abstractNumId w:val="16"/>
  </w:num>
  <w:num w:numId="33">
    <w:abstractNumId w:val="25"/>
  </w:num>
  <w:num w:numId="34">
    <w:abstractNumId w:val="18"/>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2"/>
  </w:num>
  <w:num w:numId="38">
    <w:abstractNumId w:val="34"/>
  </w:num>
  <w:num w:numId="39">
    <w:abstractNumId w:val="11"/>
  </w:num>
  <w:num w:numId="40">
    <w:abstractNumId w:val="6"/>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 hoang tuan(ＴＳＤＶ Eng 2)">
    <w15:presenceInfo w15:providerId="AD" w15:userId="S::tuan1.lehoang@toshiba.co.jp::656808f2-9c92-4c01-8410-7f7388c51c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286"/>
    <w:rsid w:val="00005E62"/>
    <w:rsid w:val="0006786B"/>
    <w:rsid w:val="00073D29"/>
    <w:rsid w:val="000B071F"/>
    <w:rsid w:val="000E4365"/>
    <w:rsid w:val="00105999"/>
    <w:rsid w:val="001404FF"/>
    <w:rsid w:val="00174022"/>
    <w:rsid w:val="001A7739"/>
    <w:rsid w:val="001A7D80"/>
    <w:rsid w:val="001E3FF8"/>
    <w:rsid w:val="001E5077"/>
    <w:rsid w:val="00256259"/>
    <w:rsid w:val="00272A93"/>
    <w:rsid w:val="002D07EF"/>
    <w:rsid w:val="002E7E93"/>
    <w:rsid w:val="003165B8"/>
    <w:rsid w:val="00320D32"/>
    <w:rsid w:val="0034413A"/>
    <w:rsid w:val="003524B5"/>
    <w:rsid w:val="00355648"/>
    <w:rsid w:val="00391403"/>
    <w:rsid w:val="0039246C"/>
    <w:rsid w:val="003A4E5A"/>
    <w:rsid w:val="003D5476"/>
    <w:rsid w:val="003E265C"/>
    <w:rsid w:val="004103E8"/>
    <w:rsid w:val="00476227"/>
    <w:rsid w:val="00481022"/>
    <w:rsid w:val="004B07E8"/>
    <w:rsid w:val="004C3935"/>
    <w:rsid w:val="004D039D"/>
    <w:rsid w:val="004D1082"/>
    <w:rsid w:val="004E2099"/>
    <w:rsid w:val="004F3FD3"/>
    <w:rsid w:val="00502E63"/>
    <w:rsid w:val="0050489F"/>
    <w:rsid w:val="00524DA6"/>
    <w:rsid w:val="00576484"/>
    <w:rsid w:val="00584286"/>
    <w:rsid w:val="005A49BA"/>
    <w:rsid w:val="005A65A0"/>
    <w:rsid w:val="005B45F4"/>
    <w:rsid w:val="005D27F5"/>
    <w:rsid w:val="00611C17"/>
    <w:rsid w:val="0061442B"/>
    <w:rsid w:val="00621EAE"/>
    <w:rsid w:val="00670809"/>
    <w:rsid w:val="0067106A"/>
    <w:rsid w:val="0067399D"/>
    <w:rsid w:val="006A29D9"/>
    <w:rsid w:val="006A588C"/>
    <w:rsid w:val="006B47DE"/>
    <w:rsid w:val="006C029D"/>
    <w:rsid w:val="006E5006"/>
    <w:rsid w:val="00700968"/>
    <w:rsid w:val="00736962"/>
    <w:rsid w:val="0074276D"/>
    <w:rsid w:val="00775DBC"/>
    <w:rsid w:val="007B499B"/>
    <w:rsid w:val="007C25D4"/>
    <w:rsid w:val="00833F8B"/>
    <w:rsid w:val="008605DB"/>
    <w:rsid w:val="008C4656"/>
    <w:rsid w:val="00920AF2"/>
    <w:rsid w:val="00925F35"/>
    <w:rsid w:val="00926A42"/>
    <w:rsid w:val="00952118"/>
    <w:rsid w:val="00955F6B"/>
    <w:rsid w:val="00960E35"/>
    <w:rsid w:val="0098536E"/>
    <w:rsid w:val="009D00C8"/>
    <w:rsid w:val="009D0CB5"/>
    <w:rsid w:val="009E3B7D"/>
    <w:rsid w:val="00A359B2"/>
    <w:rsid w:val="00A37FAE"/>
    <w:rsid w:val="00A55EAA"/>
    <w:rsid w:val="00A949A7"/>
    <w:rsid w:val="00B0001A"/>
    <w:rsid w:val="00B03EED"/>
    <w:rsid w:val="00B06584"/>
    <w:rsid w:val="00B44DC9"/>
    <w:rsid w:val="00B805A5"/>
    <w:rsid w:val="00B83FCD"/>
    <w:rsid w:val="00BB6D6A"/>
    <w:rsid w:val="00BE2494"/>
    <w:rsid w:val="00C61781"/>
    <w:rsid w:val="00CA2058"/>
    <w:rsid w:val="00CC21C9"/>
    <w:rsid w:val="00CE7C3F"/>
    <w:rsid w:val="00D038E0"/>
    <w:rsid w:val="00D15620"/>
    <w:rsid w:val="00D17A09"/>
    <w:rsid w:val="00D630D7"/>
    <w:rsid w:val="00DC3B2B"/>
    <w:rsid w:val="00DE7902"/>
    <w:rsid w:val="00E03239"/>
    <w:rsid w:val="00E37CB9"/>
    <w:rsid w:val="00E45FAD"/>
    <w:rsid w:val="00E47185"/>
    <w:rsid w:val="00E56456"/>
    <w:rsid w:val="00E61E70"/>
    <w:rsid w:val="00E62605"/>
    <w:rsid w:val="00E738E5"/>
    <w:rsid w:val="00EB1F26"/>
    <w:rsid w:val="00ED092A"/>
    <w:rsid w:val="00EF56D9"/>
    <w:rsid w:val="00F67B4C"/>
    <w:rsid w:val="00F84094"/>
    <w:rsid w:val="00F909A7"/>
    <w:rsid w:val="00FC1107"/>
    <w:rsid w:val="00FC55BA"/>
    <w:rsid w:val="00FD4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F35AA"/>
  <w15:docId w15:val="{4F8747A3-AFFF-4622-834A-8C74703C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962"/>
    <w:pPr>
      <w:spacing w:after="120" w:line="240" w:lineRule="auto"/>
    </w:pPr>
    <w:rPr>
      <w:rFonts w:ascii="Times New Roman" w:hAnsi="Times New Roman"/>
    </w:rPr>
  </w:style>
  <w:style w:type="paragraph" w:styleId="Heading1">
    <w:name w:val="heading 1"/>
    <w:basedOn w:val="Normal"/>
    <w:next w:val="Normal"/>
    <w:link w:val="Heading1Char"/>
    <w:uiPriority w:val="9"/>
    <w:qFormat/>
    <w:rsid w:val="00E47185"/>
    <w:pPr>
      <w:keepNext/>
      <w:keepLines/>
      <w:numPr>
        <w:numId w:val="32"/>
      </w:numPr>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926A42"/>
    <w:pPr>
      <w:keepNext/>
      <w:keepLines/>
      <w:numPr>
        <w:ilvl w:val="1"/>
        <w:numId w:val="32"/>
      </w:numPr>
      <w:spacing w:before="24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CA2058"/>
    <w:pPr>
      <w:keepNext/>
      <w:keepLines/>
      <w:numPr>
        <w:ilvl w:val="2"/>
        <w:numId w:val="32"/>
      </w:numPr>
      <w:spacing w:before="12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unhideWhenUsed/>
    <w:qFormat/>
    <w:rsid w:val="00CA2058"/>
    <w:pPr>
      <w:keepNext/>
      <w:keepLines/>
      <w:numPr>
        <w:ilvl w:val="3"/>
        <w:numId w:val="32"/>
      </w:numPr>
      <w:spacing w:before="120"/>
      <w:outlineLvl w:val="3"/>
    </w:pPr>
    <w:rPr>
      <w:rFonts w:eastAsiaTheme="majorEastAsia" w:cstheme="majorBidi"/>
      <w:b/>
      <w:i/>
      <w:iCs/>
      <w:sz w:val="24"/>
    </w:rPr>
  </w:style>
  <w:style w:type="paragraph" w:styleId="Heading5">
    <w:name w:val="heading 5"/>
    <w:basedOn w:val="Normal"/>
    <w:next w:val="Normal"/>
    <w:link w:val="Heading5Char"/>
    <w:uiPriority w:val="9"/>
    <w:unhideWhenUsed/>
    <w:qFormat/>
    <w:rsid w:val="00BE2494"/>
    <w:pPr>
      <w:keepNext/>
      <w:keepLines/>
      <w:numPr>
        <w:ilvl w:val="4"/>
        <w:numId w:val="3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E2494"/>
    <w:pPr>
      <w:keepNext/>
      <w:keepLines/>
      <w:numPr>
        <w:ilvl w:val="5"/>
        <w:numId w:val="3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E2494"/>
    <w:pPr>
      <w:keepNext/>
      <w:keepLines/>
      <w:numPr>
        <w:ilvl w:val="6"/>
        <w:numId w:val="3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E2494"/>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2494"/>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620"/>
    <w:pPr>
      <w:tabs>
        <w:tab w:val="center" w:pos="4680"/>
        <w:tab w:val="right" w:pos="9360"/>
      </w:tabs>
      <w:spacing w:after="0"/>
    </w:pPr>
  </w:style>
  <w:style w:type="character" w:customStyle="1" w:styleId="HeaderChar">
    <w:name w:val="Header Char"/>
    <w:basedOn w:val="DefaultParagraphFont"/>
    <w:link w:val="Header"/>
    <w:uiPriority w:val="99"/>
    <w:rsid w:val="00D15620"/>
  </w:style>
  <w:style w:type="paragraph" w:styleId="Footer">
    <w:name w:val="footer"/>
    <w:basedOn w:val="Normal"/>
    <w:link w:val="FooterChar"/>
    <w:uiPriority w:val="99"/>
    <w:unhideWhenUsed/>
    <w:rsid w:val="00D15620"/>
    <w:pPr>
      <w:tabs>
        <w:tab w:val="center" w:pos="4680"/>
        <w:tab w:val="right" w:pos="9360"/>
      </w:tabs>
      <w:spacing w:after="0"/>
    </w:pPr>
  </w:style>
  <w:style w:type="character" w:customStyle="1" w:styleId="FooterChar">
    <w:name w:val="Footer Char"/>
    <w:basedOn w:val="DefaultParagraphFont"/>
    <w:link w:val="Footer"/>
    <w:uiPriority w:val="99"/>
    <w:rsid w:val="00D15620"/>
  </w:style>
  <w:style w:type="character" w:styleId="PlaceholderText">
    <w:name w:val="Placeholder Text"/>
    <w:basedOn w:val="DefaultParagraphFont"/>
    <w:uiPriority w:val="99"/>
    <w:semiHidden/>
    <w:rsid w:val="00CC21C9"/>
    <w:rPr>
      <w:color w:val="808080"/>
    </w:rPr>
  </w:style>
  <w:style w:type="paragraph" w:styleId="Title">
    <w:name w:val="Title"/>
    <w:basedOn w:val="Normal"/>
    <w:next w:val="Normal"/>
    <w:link w:val="TitleChar"/>
    <w:uiPriority w:val="10"/>
    <w:qFormat/>
    <w:rsid w:val="00CC21C9"/>
    <w:pPr>
      <w:spacing w:after="0"/>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C21C9"/>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CC21C9"/>
    <w:pPr>
      <w:numPr>
        <w:ilvl w:val="1"/>
      </w:numPr>
      <w:jc w:val="center"/>
    </w:pPr>
    <w:rPr>
      <w:rFonts w:eastAsiaTheme="minorEastAsia"/>
      <w:b/>
      <w:color w:val="5A5A5A" w:themeColor="text1" w:themeTint="A5"/>
      <w:spacing w:val="15"/>
      <w:sz w:val="44"/>
    </w:rPr>
  </w:style>
  <w:style w:type="character" w:customStyle="1" w:styleId="SubtitleChar">
    <w:name w:val="Subtitle Char"/>
    <w:basedOn w:val="DefaultParagraphFont"/>
    <w:link w:val="Subtitle"/>
    <w:uiPriority w:val="11"/>
    <w:rsid w:val="00CC21C9"/>
    <w:rPr>
      <w:rFonts w:ascii="Times New Roman" w:eastAsiaTheme="minorEastAsia" w:hAnsi="Times New Roman"/>
      <w:b/>
      <w:color w:val="5A5A5A" w:themeColor="text1" w:themeTint="A5"/>
      <w:spacing w:val="15"/>
      <w:sz w:val="44"/>
    </w:rPr>
  </w:style>
  <w:style w:type="table" w:styleId="TableGrid">
    <w:name w:val="Table Grid"/>
    <w:basedOn w:val="TableNormal"/>
    <w:uiPriority w:val="39"/>
    <w:rsid w:val="00742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7185"/>
    <w:rPr>
      <w:rFonts w:ascii="Arial" w:eastAsiaTheme="majorEastAsia" w:hAnsi="Arial" w:cstheme="majorBidi"/>
      <w:b/>
      <w:sz w:val="32"/>
      <w:szCs w:val="32"/>
    </w:rPr>
  </w:style>
  <w:style w:type="character" w:styleId="IntenseReference">
    <w:name w:val="Intense Reference"/>
    <w:basedOn w:val="DefaultParagraphFont"/>
    <w:uiPriority w:val="32"/>
    <w:qFormat/>
    <w:rsid w:val="00BE2494"/>
    <w:rPr>
      <w:b/>
      <w:bCs/>
      <w:smallCaps/>
      <w:color w:val="5B9BD5" w:themeColor="accent1"/>
      <w:spacing w:val="5"/>
    </w:rPr>
  </w:style>
  <w:style w:type="character" w:styleId="IntenseEmphasis">
    <w:name w:val="Intense Emphasis"/>
    <w:basedOn w:val="DefaultParagraphFont"/>
    <w:uiPriority w:val="21"/>
    <w:qFormat/>
    <w:rsid w:val="00BE2494"/>
    <w:rPr>
      <w:i/>
      <w:iCs/>
      <w:color w:val="5B9BD5" w:themeColor="accent1"/>
    </w:rPr>
  </w:style>
  <w:style w:type="paragraph" w:customStyle="1" w:styleId="TableContents">
    <w:name w:val="Table Contents"/>
    <w:basedOn w:val="Normal"/>
    <w:rsid w:val="00BE2494"/>
    <w:pPr>
      <w:widowControl w:val="0"/>
      <w:suppressLineNumbers/>
      <w:suppressAutoHyphens/>
      <w:autoSpaceDN w:val="0"/>
      <w:spacing w:after="0"/>
      <w:textAlignment w:val="baseline"/>
    </w:pPr>
    <w:rPr>
      <w:rFonts w:eastAsia="Lucida Sans Unicode" w:cs="Tahoma"/>
      <w:kern w:val="3"/>
      <w:sz w:val="21"/>
      <w:szCs w:val="24"/>
    </w:rPr>
  </w:style>
  <w:style w:type="paragraph" w:customStyle="1" w:styleId="TableHeading">
    <w:name w:val="Table Heading"/>
    <w:basedOn w:val="TableContents"/>
    <w:rsid w:val="00BE2494"/>
    <w:pPr>
      <w:jc w:val="center"/>
    </w:pPr>
    <w:rPr>
      <w:b/>
      <w:bCs/>
    </w:rPr>
  </w:style>
  <w:style w:type="paragraph" w:styleId="TOCHeading">
    <w:name w:val="TOC Heading"/>
    <w:basedOn w:val="Heading1"/>
    <w:next w:val="Normal"/>
    <w:uiPriority w:val="39"/>
    <w:unhideWhenUsed/>
    <w:qFormat/>
    <w:rsid w:val="00A949A7"/>
    <w:pPr>
      <w:outlineLvl w:val="9"/>
    </w:pPr>
    <w:rPr>
      <w:rFonts w:ascii="Times New Roman" w:hAnsi="Times New Roman"/>
      <w:u w:val="single"/>
    </w:rPr>
  </w:style>
  <w:style w:type="character" w:customStyle="1" w:styleId="Heading2Char">
    <w:name w:val="Heading 2 Char"/>
    <w:basedOn w:val="DefaultParagraphFont"/>
    <w:link w:val="Heading2"/>
    <w:uiPriority w:val="9"/>
    <w:rsid w:val="00926A42"/>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CA2058"/>
    <w:rPr>
      <w:rFonts w:ascii="Arial" w:eastAsiaTheme="majorEastAsia" w:hAnsi="Arial" w:cstheme="majorBidi"/>
      <w:b/>
      <w:sz w:val="24"/>
      <w:szCs w:val="24"/>
    </w:rPr>
  </w:style>
  <w:style w:type="paragraph" w:customStyle="1" w:styleId="Standard">
    <w:name w:val="Standard"/>
    <w:rsid w:val="00BE2494"/>
    <w:pPr>
      <w:widowControl w:val="0"/>
      <w:suppressAutoHyphens/>
      <w:autoSpaceDN w:val="0"/>
      <w:spacing w:after="0" w:line="240" w:lineRule="auto"/>
      <w:textAlignment w:val="baseline"/>
    </w:pPr>
    <w:rPr>
      <w:rFonts w:ascii="Times New Roman" w:eastAsia="Lucida Sans Unicode" w:hAnsi="Times New Roman" w:cs="Tahoma"/>
      <w:kern w:val="3"/>
      <w:sz w:val="21"/>
      <w:szCs w:val="24"/>
    </w:rPr>
  </w:style>
  <w:style w:type="paragraph" w:customStyle="1" w:styleId="Textbody">
    <w:name w:val="Text body"/>
    <w:basedOn w:val="Standard"/>
    <w:rsid w:val="00BE2494"/>
    <w:pPr>
      <w:spacing w:after="120"/>
    </w:pPr>
  </w:style>
  <w:style w:type="numbering" w:customStyle="1" w:styleId="WW8Num2">
    <w:name w:val="WW8Num2"/>
    <w:basedOn w:val="NoList"/>
    <w:rsid w:val="00BE2494"/>
    <w:pPr>
      <w:numPr>
        <w:numId w:val="1"/>
      </w:numPr>
    </w:pPr>
  </w:style>
  <w:style w:type="numbering" w:customStyle="1" w:styleId="WW8Num40">
    <w:name w:val="WW8Num40"/>
    <w:basedOn w:val="NoList"/>
    <w:rsid w:val="00BE2494"/>
    <w:pPr>
      <w:numPr>
        <w:numId w:val="2"/>
      </w:numPr>
    </w:pPr>
  </w:style>
  <w:style w:type="character" w:customStyle="1" w:styleId="Heading4Char">
    <w:name w:val="Heading 4 Char"/>
    <w:basedOn w:val="DefaultParagraphFont"/>
    <w:link w:val="Heading4"/>
    <w:uiPriority w:val="9"/>
    <w:rsid w:val="00CA2058"/>
    <w:rPr>
      <w:rFonts w:ascii="Times New Roman" w:eastAsiaTheme="majorEastAsia" w:hAnsi="Times New Roman" w:cstheme="majorBidi"/>
      <w:b/>
      <w:i/>
      <w:iCs/>
      <w:sz w:val="24"/>
    </w:rPr>
  </w:style>
  <w:style w:type="character" w:customStyle="1" w:styleId="Heading5Char">
    <w:name w:val="Heading 5 Char"/>
    <w:basedOn w:val="DefaultParagraphFont"/>
    <w:link w:val="Heading5"/>
    <w:uiPriority w:val="9"/>
    <w:rsid w:val="00BE249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E249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E249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E2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249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481022"/>
    <w:pPr>
      <w:tabs>
        <w:tab w:val="left" w:pos="450"/>
        <w:tab w:val="right" w:leader="dot" w:pos="10097"/>
      </w:tabs>
      <w:spacing w:before="120" w:after="0"/>
    </w:pPr>
    <w:rPr>
      <w:b/>
      <w:smallCaps/>
    </w:rPr>
  </w:style>
  <w:style w:type="paragraph" w:styleId="TOC2">
    <w:name w:val="toc 2"/>
    <w:basedOn w:val="Normal"/>
    <w:next w:val="Normal"/>
    <w:autoRedefine/>
    <w:uiPriority w:val="39"/>
    <w:unhideWhenUsed/>
    <w:rsid w:val="00481022"/>
    <w:pPr>
      <w:tabs>
        <w:tab w:val="left" w:pos="880"/>
        <w:tab w:val="right" w:leader="dot" w:pos="10097"/>
      </w:tabs>
      <w:spacing w:after="0"/>
      <w:ind w:left="432"/>
    </w:pPr>
  </w:style>
  <w:style w:type="paragraph" w:styleId="TOC3">
    <w:name w:val="toc 3"/>
    <w:basedOn w:val="Normal"/>
    <w:next w:val="Normal"/>
    <w:autoRedefine/>
    <w:uiPriority w:val="39"/>
    <w:unhideWhenUsed/>
    <w:rsid w:val="00C61781"/>
    <w:pPr>
      <w:tabs>
        <w:tab w:val="left" w:pos="1350"/>
        <w:tab w:val="right" w:leader="dot" w:pos="10097"/>
      </w:tabs>
      <w:spacing w:after="0"/>
      <w:ind w:left="720"/>
    </w:pPr>
  </w:style>
  <w:style w:type="character" w:styleId="Hyperlink">
    <w:name w:val="Hyperlink"/>
    <w:basedOn w:val="DefaultParagraphFont"/>
    <w:uiPriority w:val="99"/>
    <w:unhideWhenUsed/>
    <w:rsid w:val="00A949A7"/>
    <w:rPr>
      <w:color w:val="0563C1" w:themeColor="hyperlink"/>
      <w:u w:val="single"/>
    </w:rPr>
  </w:style>
  <w:style w:type="paragraph" w:customStyle="1" w:styleId="TemplateGuideline">
    <w:name w:val="Template Guideline"/>
    <w:basedOn w:val="Normal"/>
    <w:qFormat/>
    <w:rsid w:val="00CA2058"/>
    <w:pPr>
      <w:spacing w:after="0"/>
      <w:ind w:left="1440"/>
    </w:pPr>
    <w:rPr>
      <w:i/>
      <w:iCs/>
      <w:color w:val="1F4E79" w:themeColor="accent1" w:themeShade="80"/>
    </w:rPr>
  </w:style>
  <w:style w:type="paragraph" w:styleId="NormalWeb">
    <w:name w:val="Normal (Web)"/>
    <w:basedOn w:val="Normal"/>
    <w:uiPriority w:val="99"/>
    <w:unhideWhenUsed/>
    <w:rsid w:val="00FD4EEC"/>
    <w:pPr>
      <w:spacing w:before="100" w:beforeAutospacing="1" w:after="100" w:afterAutospacing="1"/>
    </w:pPr>
    <w:rPr>
      <w:rFonts w:eastAsiaTheme="minorEastAsia" w:cs="Times New Roman"/>
      <w:sz w:val="24"/>
      <w:szCs w:val="24"/>
    </w:rPr>
  </w:style>
  <w:style w:type="paragraph" w:customStyle="1" w:styleId="western">
    <w:name w:val="western"/>
    <w:basedOn w:val="Normal"/>
    <w:rsid w:val="00EB1F26"/>
    <w:pPr>
      <w:spacing w:before="100" w:beforeAutospacing="1" w:after="115"/>
    </w:pPr>
    <w:rPr>
      <w:rFonts w:eastAsia="Times New Roman" w:cs="Times New Roman"/>
      <w:sz w:val="20"/>
      <w:szCs w:val="20"/>
    </w:rPr>
  </w:style>
  <w:style w:type="character" w:styleId="FollowedHyperlink">
    <w:name w:val="FollowedHyperlink"/>
    <w:basedOn w:val="DefaultParagraphFont"/>
    <w:uiPriority w:val="99"/>
    <w:semiHidden/>
    <w:unhideWhenUsed/>
    <w:rsid w:val="00611C17"/>
    <w:rPr>
      <w:color w:val="954F72" w:themeColor="followedHyperlink"/>
      <w:u w:val="single"/>
    </w:rPr>
  </w:style>
  <w:style w:type="paragraph" w:styleId="ListParagraph">
    <w:name w:val="List Paragraph"/>
    <w:basedOn w:val="Normal"/>
    <w:uiPriority w:val="34"/>
    <w:qFormat/>
    <w:rsid w:val="0098536E"/>
    <w:pPr>
      <w:ind w:left="720"/>
      <w:contextualSpacing/>
    </w:pPr>
  </w:style>
  <w:style w:type="paragraph" w:styleId="BalloonText">
    <w:name w:val="Balloon Text"/>
    <w:basedOn w:val="Normal"/>
    <w:link w:val="BalloonTextChar"/>
    <w:uiPriority w:val="99"/>
    <w:semiHidden/>
    <w:unhideWhenUsed/>
    <w:rsid w:val="004F3FD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FD3"/>
    <w:rPr>
      <w:rFonts w:ascii="Tahoma" w:hAnsi="Tahoma" w:cs="Tahoma"/>
      <w:sz w:val="16"/>
      <w:szCs w:val="16"/>
    </w:rPr>
  </w:style>
  <w:style w:type="table" w:customStyle="1" w:styleId="TSDV">
    <w:name w:val="TSDV"/>
    <w:basedOn w:val="TableNormal"/>
    <w:uiPriority w:val="99"/>
    <w:rsid w:val="00955F6B"/>
    <w:pPr>
      <w:spacing w:after="0" w:line="240" w:lineRule="auto"/>
    </w:pPr>
    <w:rPr>
      <w:rFonts w:ascii="Times New Roman" w:hAnsi="Times New Roman"/>
      <w:sz w:val="21"/>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cPr>
        <w:shd w:val="clear" w:color="auto" w:fill="ACB9CA" w:themeFill="text2" w:themeFillTint="66"/>
      </w:tcPr>
    </w:tblStylePr>
    <w:tblStylePr w:type="firstCol">
      <w:tblPr/>
      <w:tcPr>
        <w:shd w:val="clear" w:color="auto" w:fill="D5DCE4" w:themeFill="text2" w:themeFillTint="33"/>
      </w:tcPr>
    </w:tblStylePr>
    <w:tblStylePr w:type="band1Horz">
      <w:pPr>
        <w:jc w:val="left"/>
      </w:pPr>
      <w:tblPr/>
      <w:tcPr>
        <w:shd w:val="clear" w:color="auto" w:fill="F2F2F2" w:themeFill="background1" w:themeFillShade="F2"/>
      </w:tcPr>
    </w:tblStylePr>
    <w:tblStylePr w:type="band2Horz">
      <w:tblPr/>
      <w:tcPr>
        <w:shd w:val="clear" w:color="auto" w:fill="E7E6E6" w:themeFill="background2"/>
      </w:tcPr>
    </w:tblStylePr>
  </w:style>
  <w:style w:type="paragraph" w:styleId="Caption">
    <w:name w:val="caption"/>
    <w:basedOn w:val="Normal"/>
    <w:next w:val="Normal"/>
    <w:uiPriority w:val="35"/>
    <w:unhideWhenUsed/>
    <w:qFormat/>
    <w:rsid w:val="00B44DC9"/>
    <w:pPr>
      <w:spacing w:after="200"/>
    </w:pPr>
    <w:rPr>
      <w:i/>
      <w:iCs/>
      <w:color w:val="44546A" w:themeColor="text2"/>
      <w:sz w:val="18"/>
      <w:szCs w:val="18"/>
    </w:rPr>
  </w:style>
  <w:style w:type="paragraph" w:styleId="NoSpacing">
    <w:name w:val="No Spacing"/>
    <w:uiPriority w:val="1"/>
    <w:qFormat/>
    <w:rsid w:val="00391403"/>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5261">
      <w:bodyDiv w:val="1"/>
      <w:marLeft w:val="0"/>
      <w:marRight w:val="0"/>
      <w:marTop w:val="0"/>
      <w:marBottom w:val="0"/>
      <w:divBdr>
        <w:top w:val="none" w:sz="0" w:space="0" w:color="auto"/>
        <w:left w:val="none" w:sz="0" w:space="0" w:color="auto"/>
        <w:bottom w:val="none" w:sz="0" w:space="0" w:color="auto"/>
        <w:right w:val="none" w:sz="0" w:space="0" w:color="auto"/>
      </w:divBdr>
    </w:div>
    <w:div w:id="387998200">
      <w:bodyDiv w:val="1"/>
      <w:marLeft w:val="0"/>
      <w:marRight w:val="0"/>
      <w:marTop w:val="0"/>
      <w:marBottom w:val="0"/>
      <w:divBdr>
        <w:top w:val="none" w:sz="0" w:space="0" w:color="auto"/>
        <w:left w:val="none" w:sz="0" w:space="0" w:color="auto"/>
        <w:bottom w:val="none" w:sz="0" w:space="0" w:color="auto"/>
        <w:right w:val="none" w:sz="0" w:space="0" w:color="auto"/>
      </w:divBdr>
    </w:div>
    <w:div w:id="931428248">
      <w:bodyDiv w:val="1"/>
      <w:marLeft w:val="0"/>
      <w:marRight w:val="0"/>
      <w:marTop w:val="0"/>
      <w:marBottom w:val="0"/>
      <w:divBdr>
        <w:top w:val="none" w:sz="0" w:space="0" w:color="auto"/>
        <w:left w:val="none" w:sz="0" w:space="0" w:color="auto"/>
        <w:bottom w:val="none" w:sz="0" w:space="0" w:color="auto"/>
        <w:right w:val="none" w:sz="0" w:space="0" w:color="auto"/>
      </w:divBdr>
    </w:div>
    <w:div w:id="1067024342">
      <w:bodyDiv w:val="1"/>
      <w:marLeft w:val="0"/>
      <w:marRight w:val="0"/>
      <w:marTop w:val="0"/>
      <w:marBottom w:val="0"/>
      <w:divBdr>
        <w:top w:val="none" w:sz="0" w:space="0" w:color="auto"/>
        <w:left w:val="none" w:sz="0" w:space="0" w:color="auto"/>
        <w:bottom w:val="none" w:sz="0" w:space="0" w:color="auto"/>
        <w:right w:val="none" w:sz="0" w:space="0" w:color="auto"/>
      </w:divBdr>
    </w:div>
    <w:div w:id="1386559980">
      <w:bodyDiv w:val="1"/>
      <w:marLeft w:val="0"/>
      <w:marRight w:val="0"/>
      <w:marTop w:val="0"/>
      <w:marBottom w:val="0"/>
      <w:divBdr>
        <w:top w:val="none" w:sz="0" w:space="0" w:color="auto"/>
        <w:left w:val="none" w:sz="0" w:space="0" w:color="auto"/>
        <w:bottom w:val="none" w:sz="0" w:space="0" w:color="auto"/>
        <w:right w:val="none" w:sz="0" w:space="0" w:color="auto"/>
      </w:divBdr>
    </w:div>
    <w:div w:id="1692684481">
      <w:bodyDiv w:val="1"/>
      <w:marLeft w:val="0"/>
      <w:marRight w:val="0"/>
      <w:marTop w:val="0"/>
      <w:marBottom w:val="0"/>
      <w:divBdr>
        <w:top w:val="none" w:sz="0" w:space="0" w:color="auto"/>
        <w:left w:val="none" w:sz="0" w:space="0" w:color="auto"/>
        <w:bottom w:val="none" w:sz="0" w:space="0" w:color="auto"/>
        <w:right w:val="none" w:sz="0" w:space="0" w:color="auto"/>
      </w:divBdr>
    </w:div>
    <w:div w:id="1743798685">
      <w:bodyDiv w:val="1"/>
      <w:marLeft w:val="0"/>
      <w:marRight w:val="0"/>
      <w:marTop w:val="0"/>
      <w:marBottom w:val="0"/>
      <w:divBdr>
        <w:top w:val="none" w:sz="0" w:space="0" w:color="auto"/>
        <w:left w:val="none" w:sz="0" w:space="0" w:color="auto"/>
        <w:bottom w:val="none" w:sz="0" w:space="0" w:color="auto"/>
        <w:right w:val="none" w:sz="0" w:space="0" w:color="auto"/>
      </w:divBdr>
    </w:div>
    <w:div w:id="211917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D:\IoT_Project\TSDV-TL-DOC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5B234969B4456289F7F0DA0DA89F0C"/>
        <w:category>
          <w:name w:val="General"/>
          <w:gallery w:val="placeholder"/>
        </w:category>
        <w:types>
          <w:type w:val="bbPlcHdr"/>
        </w:types>
        <w:behaviors>
          <w:behavior w:val="content"/>
        </w:behaviors>
        <w:guid w:val="{3D23C99C-56ED-41BB-BC51-1FD0979F61F5}"/>
      </w:docPartPr>
      <w:docPartBody>
        <w:p w:rsidR="00BB701B" w:rsidRDefault="00BB701B">
          <w:pPr>
            <w:pStyle w:val="985B234969B4456289F7F0DA0DA89F0C"/>
          </w:pPr>
          <w:r w:rsidRPr="0017548D">
            <w:rPr>
              <w:rStyle w:val="PlaceholderText"/>
            </w:rPr>
            <w:t>[Subject]</w:t>
          </w:r>
        </w:p>
      </w:docPartBody>
    </w:docPart>
    <w:docPart>
      <w:docPartPr>
        <w:name w:val="3218974D80614E138430CB99E9E3A9C5"/>
        <w:category>
          <w:name w:val="General"/>
          <w:gallery w:val="placeholder"/>
        </w:category>
        <w:types>
          <w:type w:val="bbPlcHdr"/>
        </w:types>
        <w:behaviors>
          <w:behavior w:val="content"/>
        </w:behaviors>
        <w:guid w:val="{CF4F0832-523C-41B1-B327-928019D88DA5}"/>
      </w:docPartPr>
      <w:docPartBody>
        <w:p w:rsidR="00BB701B" w:rsidRDefault="00BB701B">
          <w:pPr>
            <w:pStyle w:val="3218974D80614E138430CB99E9E3A9C5"/>
          </w:pPr>
          <w:r w:rsidRPr="0017548D">
            <w:rPr>
              <w:rStyle w:val="PlaceholderText"/>
            </w:rPr>
            <w:t>[Company]</w:t>
          </w:r>
        </w:p>
      </w:docPartBody>
    </w:docPart>
    <w:docPart>
      <w:docPartPr>
        <w:name w:val="382CA39F88494D68A5A7D8E1BC4E6316"/>
        <w:category>
          <w:name w:val="General"/>
          <w:gallery w:val="placeholder"/>
        </w:category>
        <w:types>
          <w:type w:val="bbPlcHdr"/>
        </w:types>
        <w:behaviors>
          <w:behavior w:val="content"/>
        </w:behaviors>
        <w:guid w:val="{23C62945-4F1E-4895-B4D7-CD22A36EFB25}"/>
      </w:docPartPr>
      <w:docPartBody>
        <w:p w:rsidR="00BB701B" w:rsidRDefault="00BB701B">
          <w:pPr>
            <w:pStyle w:val="382CA39F88494D68A5A7D8E1BC4E6316"/>
          </w:pPr>
          <w:r w:rsidRPr="0017548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tarSymbol, '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1B"/>
    <w:rsid w:val="00A62152"/>
    <w:rsid w:val="00BB7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701B"/>
    <w:rPr>
      <w:color w:val="808080"/>
    </w:rPr>
  </w:style>
  <w:style w:type="paragraph" w:customStyle="1" w:styleId="985B234969B4456289F7F0DA0DA89F0C">
    <w:name w:val="985B234969B4456289F7F0DA0DA89F0C"/>
  </w:style>
  <w:style w:type="paragraph" w:customStyle="1" w:styleId="3218974D80614E138430CB99E9E3A9C5">
    <w:name w:val="3218974D80614E138430CB99E9E3A9C5"/>
  </w:style>
  <w:style w:type="paragraph" w:customStyle="1" w:styleId="382CA39F88494D68A5A7D8E1BC4E6316">
    <w:name w:val="382CA39F88494D68A5A7D8E1BC4E6316"/>
  </w:style>
  <w:style w:type="paragraph" w:customStyle="1" w:styleId="08914AC9322B42FC8A48894A44462136">
    <w:name w:val="08914AC9322B42FC8A48894A44462136"/>
    <w:rsid w:val="00BB701B"/>
  </w:style>
  <w:style w:type="paragraph" w:customStyle="1" w:styleId="91DF5739578D4F24A84C32F88CC83E84">
    <w:name w:val="91DF5739578D4F24A84C32F88CC83E84"/>
    <w:rsid w:val="00BB7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2C95D1-FD48-435F-9849-E7B6665EB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TSDV-TL-DOCX</Template>
  <TotalTime>804</TotalTime>
  <Pages>13</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TSDV-DOCID</vt:lpstr>
    </vt:vector>
  </TitlesOfParts>
  <Company>Toshiba Software Development (Vietnam) Co., Ltd</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TSDV-DOCID</dc:title>
  <dc:subject>Lê Hoàng Tuấn</dc:subject>
  <dc:creator>Le Hoang Tuan</dc:creator>
  <dc:description/>
  <cp:lastModifiedBy>le hoang tuan(ＴＳＤＶ Eng 2)</cp:lastModifiedBy>
  <cp:revision>5</cp:revision>
  <cp:lastPrinted>2020-08-14T12:10:00Z</cp:lastPrinted>
  <dcterms:created xsi:type="dcterms:W3CDTF">2020-08-14T06:00:00Z</dcterms:created>
  <dcterms:modified xsi:type="dcterms:W3CDTF">2020-08-17T13:24:00Z</dcterms:modified>
</cp:coreProperties>
</file>